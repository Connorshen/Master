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3602" w14:textId="1299570D" w:rsidR="00796FA4" w:rsidRPr="00796FA4" w:rsidRDefault="00796FA4" w:rsidP="00796FA4">
      <w:pPr>
        <w:spacing w:line="360" w:lineRule="auto"/>
        <w:ind w:leftChars="-67" w:left="-26" w:hangingChars="32" w:hanging="115"/>
        <w:jc w:val="center"/>
        <w:rPr>
          <w:rFonts w:ascii="宋体" w:hAnsi="宋体"/>
          <w:b/>
          <w:bCs/>
          <w:sz w:val="36"/>
          <w:szCs w:val="36"/>
        </w:rPr>
      </w:pPr>
      <w:del w:id="0" w:author="Zhenbo" w:date="2019-06-03T09:38:00Z">
        <w:r w:rsidDel="004B2762">
          <w:rPr>
            <w:rFonts w:ascii="宋体" w:hAnsi="宋体" w:hint="eastAsia"/>
            <w:b/>
            <w:bCs/>
            <w:sz w:val="36"/>
            <w:szCs w:val="36"/>
          </w:rPr>
          <w:delText>奖励调制下的</w:delText>
        </w:r>
      </w:del>
      <w:ins w:id="1" w:author="Zhenbo" w:date="2019-06-03T09:38:00Z">
        <w:r w:rsidR="004B2762">
          <w:rPr>
            <w:rFonts w:ascii="宋体" w:hAnsi="宋体" w:hint="eastAsia"/>
            <w:b/>
            <w:bCs/>
            <w:sz w:val="36"/>
            <w:szCs w:val="36"/>
          </w:rPr>
          <w:t>基于</w:t>
        </w:r>
      </w:ins>
      <w:r w:rsidRPr="000D2612">
        <w:rPr>
          <w:rFonts w:ascii="宋体" w:hAnsi="宋体" w:hint="eastAsia"/>
          <w:b/>
          <w:bCs/>
          <w:sz w:val="36"/>
          <w:szCs w:val="36"/>
        </w:rPr>
        <w:t>群集递归神经网络</w:t>
      </w:r>
      <w:ins w:id="2" w:author="Zhenbo" w:date="2019-06-03T09:38:00Z">
        <w:r w:rsidR="004B2762">
          <w:rPr>
            <w:rFonts w:ascii="宋体" w:hAnsi="宋体" w:hint="eastAsia"/>
            <w:b/>
            <w:bCs/>
            <w:sz w:val="36"/>
            <w:szCs w:val="36"/>
          </w:rPr>
          <w:t>的</w:t>
        </w:r>
      </w:ins>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0"/>
        <w:rPr>
          <w:b/>
          <w:sz w:val="28"/>
          <w:szCs w:val="28"/>
        </w:rPr>
      </w:pPr>
      <w:r>
        <w:rPr>
          <w:rFonts w:hAnsi="宋体"/>
          <w:b/>
          <w:sz w:val="28"/>
          <w:szCs w:val="28"/>
        </w:rPr>
        <w:t>技术领域</w:t>
      </w:r>
    </w:p>
    <w:p w14:paraId="4B5C0000" w14:textId="48FAE47E" w:rsidR="00424CFA" w:rsidRPr="00424CFA" w:rsidRDefault="00424CFA" w:rsidP="00424CFA">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本发明</w:t>
      </w:r>
      <w:del w:id="3" w:author="Zhenbo" w:date="2019-06-03T09:38:00Z">
        <w:r w:rsidDel="00B7243B">
          <w:rPr>
            <w:rFonts w:eastAsia="宋体" w:hAnsi="宋体" w:hint="eastAsia"/>
            <w:sz w:val="24"/>
            <w:szCs w:val="24"/>
          </w:rPr>
          <w:delText>通过</w:delText>
        </w:r>
        <w:r w:rsidDel="00EA1503">
          <w:rPr>
            <w:rFonts w:eastAsia="宋体" w:hAnsi="宋体" w:hint="eastAsia"/>
            <w:sz w:val="24"/>
            <w:szCs w:val="24"/>
          </w:rPr>
          <w:delText>受生物大脑启发</w:delText>
        </w:r>
      </w:del>
      <w:r w:rsidRPr="00FB16C5">
        <w:rPr>
          <w:rFonts w:eastAsia="宋体" w:hAnsi="宋体" w:hint="eastAsia"/>
          <w:sz w:val="24"/>
          <w:szCs w:val="24"/>
        </w:rPr>
        <w:t>提出一种基于</w:t>
      </w:r>
      <w:del w:id="4" w:author="Zhenbo" w:date="2019-06-03T09:39:00Z">
        <w:r w:rsidRPr="00FB16C5" w:rsidDel="009F5E7A">
          <w:rPr>
            <w:rFonts w:eastAsia="宋体" w:hAnsi="宋体" w:hint="eastAsia"/>
            <w:sz w:val="24"/>
            <w:szCs w:val="24"/>
          </w:rPr>
          <w:delText>神经元簇</w:delText>
        </w:r>
      </w:del>
      <w:ins w:id="5" w:author="Zhenbo" w:date="2019-06-03T09:39:00Z">
        <w:r w:rsidR="009F5E7A">
          <w:rPr>
            <w:rFonts w:eastAsia="宋体" w:hAnsi="宋体" w:hint="eastAsia"/>
            <w:sz w:val="24"/>
            <w:szCs w:val="24"/>
          </w:rPr>
          <w:t>群集递归神经网络</w:t>
        </w:r>
      </w:ins>
      <w:r w:rsidRPr="00FB16C5">
        <w:rPr>
          <w:rFonts w:eastAsia="宋体" w:hAnsi="宋体" w:hint="eastAsia"/>
          <w:sz w:val="24"/>
          <w:szCs w:val="24"/>
        </w:rPr>
        <w:t>的分类</w:t>
      </w:r>
      <w:del w:id="6" w:author="Zhenbo" w:date="2019-06-03T09:39:00Z">
        <w:r w:rsidRPr="00FB16C5" w:rsidDel="00B30868">
          <w:rPr>
            <w:rFonts w:eastAsia="宋体" w:hAnsi="宋体" w:hint="eastAsia"/>
            <w:sz w:val="24"/>
            <w:szCs w:val="24"/>
          </w:rPr>
          <w:delText>算法</w:delText>
        </w:r>
        <w:r w:rsidDel="00337021">
          <w:rPr>
            <w:rFonts w:eastAsia="宋体" w:hAnsi="宋体" w:hint="eastAsia"/>
            <w:sz w:val="24"/>
            <w:szCs w:val="24"/>
          </w:rPr>
          <w:delText>设计</w:delText>
        </w:r>
      </w:del>
      <w:r>
        <w:rPr>
          <w:rFonts w:eastAsia="宋体" w:hAnsi="宋体" w:hint="eastAsia"/>
          <w:sz w:val="24"/>
          <w:szCs w:val="24"/>
        </w:rPr>
        <w:t>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0"/>
        <w:rPr>
          <w:rFonts w:hAnsi="宋体"/>
          <w:b/>
          <w:sz w:val="28"/>
          <w:szCs w:val="28"/>
        </w:rPr>
      </w:pPr>
      <w:r>
        <w:rPr>
          <w:rFonts w:hAnsi="宋体"/>
          <w:b/>
          <w:sz w:val="28"/>
          <w:szCs w:val="28"/>
        </w:rPr>
        <w:t>技术</w:t>
      </w:r>
      <w:r w:rsidR="00ED2D07">
        <w:rPr>
          <w:rFonts w:hAnsi="宋体" w:hint="eastAsia"/>
          <w:b/>
          <w:sz w:val="28"/>
          <w:szCs w:val="28"/>
        </w:rPr>
        <w:t>背景</w:t>
      </w:r>
    </w:p>
    <w:p w14:paraId="7006AA92" w14:textId="3CEEF3C6" w:rsidR="00585734" w:rsidRDefault="00585734" w:rsidP="00585734">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w:t>
      </w:r>
      <w:ins w:id="7" w:author="Zhenbo" w:date="2019-06-03T09:42:00Z">
        <w:r w:rsidR="008643E5">
          <w:rPr>
            <w:rFonts w:eastAsia="宋体" w:hAnsi="宋体" w:hint="eastAsia"/>
            <w:sz w:val="24"/>
            <w:szCs w:val="24"/>
          </w:rPr>
          <w:t>有</w:t>
        </w:r>
      </w:ins>
      <w:del w:id="8" w:author="Zhenbo" w:date="2019-06-03T09:41:00Z">
        <w:r w:rsidDel="008643E5">
          <w:rPr>
            <w:rFonts w:eastAsia="宋体" w:hAnsi="宋体" w:hint="eastAsia"/>
            <w:sz w:val="24"/>
            <w:szCs w:val="24"/>
          </w:rPr>
          <w:delText>有感知机、</w:delText>
        </w:r>
      </w:del>
      <w:r>
        <w:rPr>
          <w:rFonts w:eastAsia="宋体" w:hAnsi="宋体" w:hint="eastAsia"/>
          <w:sz w:val="24"/>
          <w:szCs w:val="24"/>
        </w:rPr>
        <w:t>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w:t>
      </w:r>
      <w:del w:id="9" w:author="Zhenbo" w:date="2019-06-03T09:40:00Z">
        <w:r w:rsidDel="00155491">
          <w:rPr>
            <w:rFonts w:eastAsia="宋体" w:hAnsi="宋体" w:hint="eastAsia"/>
            <w:sz w:val="24"/>
            <w:szCs w:val="24"/>
          </w:rPr>
          <w:delText>给定</w:delText>
        </w:r>
      </w:del>
      <w:r>
        <w:rPr>
          <w:rFonts w:eastAsia="宋体" w:hAnsi="宋体" w:hint="eastAsia"/>
          <w:sz w:val="24"/>
          <w:szCs w:val="24"/>
        </w:rPr>
        <w:t>输入数据及其对应的标签，利用求解给定的优化目标函数来寻找最佳分类面。此外，</w:t>
      </w:r>
      <w:del w:id="10" w:author="Zhenbo" w:date="2019-06-03T09:42:00Z">
        <w:r w:rsidDel="000075C4">
          <w:rPr>
            <w:rFonts w:eastAsia="宋体" w:hAnsi="宋体" w:hint="eastAsia"/>
            <w:sz w:val="24"/>
            <w:szCs w:val="24"/>
          </w:rPr>
          <w:delText>多层感知机即</w:delText>
        </w:r>
      </w:del>
      <w:r>
        <w:rPr>
          <w:rFonts w:eastAsia="宋体" w:hAnsi="宋体" w:hint="eastAsia"/>
          <w:sz w:val="24"/>
          <w:szCs w:val="24"/>
        </w:rPr>
        <w:t>深度神经网络也可用于实现数据分类。</w:t>
      </w:r>
      <w:ins w:id="11" w:author="Zhenbo" w:date="2019-06-03T09:40:00Z">
        <w:r w:rsidR="00175AB5">
          <w:rPr>
            <w:rFonts w:eastAsia="宋体" w:hAnsi="宋体" w:hint="eastAsia"/>
            <w:sz w:val="24"/>
            <w:szCs w:val="24"/>
          </w:rPr>
          <w:t>深度神经网络</w:t>
        </w:r>
      </w:ins>
      <w:ins w:id="12" w:author="Zhenbo" w:date="2019-06-03T09:41:00Z">
        <w:r w:rsidR="00175AB5">
          <w:rPr>
            <w:rFonts w:eastAsia="宋体" w:hAnsi="宋体" w:hint="eastAsia"/>
            <w:sz w:val="24"/>
            <w:szCs w:val="24"/>
          </w:rPr>
          <w:t>往往会</w:t>
        </w:r>
      </w:ins>
      <w:r>
        <w:rPr>
          <w:rFonts w:eastAsia="宋体" w:hAnsi="宋体" w:hint="eastAsia"/>
          <w:sz w:val="24"/>
          <w:szCs w:val="24"/>
        </w:rPr>
        <w:t>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w:t>
      </w:r>
      <w:ins w:id="13" w:author="Zhenbo" w:date="2019-06-03T09:42:00Z">
        <w:r w:rsidR="00235D55">
          <w:rPr>
            <w:rFonts w:eastAsia="宋体" w:hAnsi="宋体" w:hint="eastAsia"/>
            <w:sz w:val="24"/>
            <w:szCs w:val="24"/>
          </w:rPr>
          <w:t>等</w:t>
        </w:r>
      </w:ins>
      <w:r>
        <w:rPr>
          <w:rFonts w:eastAsia="宋体" w:hAnsi="宋体" w:hint="eastAsia"/>
          <w:sz w:val="24"/>
          <w:szCs w:val="24"/>
        </w:rPr>
        <w:t>这类通过监督学习来实现分类的方法被认为不具备生理学意义下的可行性，也就是说生物大脑可能采用了不同于监督学习的方法来实现分类计算。</w:t>
      </w:r>
    </w:p>
    <w:p w14:paraId="4ACA8439" w14:textId="6DB46025" w:rsidR="00585734" w:rsidRDefault="00585734" w:rsidP="00585734">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w:t>
      </w:r>
      <w:ins w:id="14" w:author="Zhenbo" w:date="2019-06-03T09:43:00Z">
        <w:r w:rsidR="00590091">
          <w:rPr>
            <w:rFonts w:eastAsia="宋体" w:hAnsi="宋体" w:hint="eastAsia"/>
            <w:sz w:val="24"/>
            <w:szCs w:val="24"/>
          </w:rPr>
          <w:t>（</w:t>
        </w:r>
        <w:r w:rsidR="002C6129">
          <w:rPr>
            <w:rFonts w:eastAsia="宋体" w:hAnsi="宋体" w:hint="eastAsia"/>
            <w:sz w:val="24"/>
            <w:szCs w:val="24"/>
          </w:rPr>
          <w:t>数据对应的标签</w:t>
        </w:r>
        <w:r w:rsidR="00590091">
          <w:rPr>
            <w:rFonts w:eastAsia="宋体" w:hAnsi="宋体" w:hint="eastAsia"/>
            <w:sz w:val="24"/>
            <w:szCs w:val="24"/>
          </w:rPr>
          <w:t>）</w:t>
        </w:r>
      </w:ins>
      <w:r>
        <w:rPr>
          <w:rFonts w:eastAsia="宋体" w:hAnsi="宋体" w:hint="eastAsia"/>
          <w:sz w:val="24"/>
          <w:szCs w:val="24"/>
        </w:rPr>
        <w:t>，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w:t>
      </w:r>
      <w:del w:id="15" w:author="Zhenbo" w:date="2019-06-03T09:44:00Z">
        <w:r w:rsidDel="00F90673">
          <w:rPr>
            <w:rFonts w:eastAsia="宋体" w:hAnsi="宋体" w:hint="eastAsia"/>
            <w:sz w:val="24"/>
            <w:szCs w:val="24"/>
          </w:rPr>
          <w:delText>都会</w:delText>
        </w:r>
      </w:del>
      <w:ins w:id="16" w:author="Zhenbo" w:date="2019-06-03T09:44:00Z">
        <w:r w:rsidR="00F90673">
          <w:rPr>
            <w:rFonts w:eastAsia="宋体" w:hAnsi="宋体" w:hint="eastAsia"/>
            <w:sz w:val="24"/>
            <w:szCs w:val="24"/>
          </w:rPr>
          <w:t>而</w:t>
        </w:r>
      </w:ins>
      <w:r>
        <w:rPr>
          <w:rFonts w:eastAsia="宋体" w:hAnsi="宋体" w:hint="eastAsia"/>
          <w:sz w:val="24"/>
          <w:szCs w:val="24"/>
        </w:rPr>
        <w:t>忽略</w:t>
      </w:r>
      <w:ins w:id="17" w:author="Zhenbo" w:date="2019-06-03T09:44:00Z">
        <w:r w:rsidR="00F90673">
          <w:rPr>
            <w:rFonts w:eastAsia="宋体" w:hAnsi="宋体" w:hint="eastAsia"/>
            <w:sz w:val="24"/>
            <w:szCs w:val="24"/>
          </w:rPr>
          <w:t>来</w:t>
        </w:r>
      </w:ins>
      <w:r>
        <w:rPr>
          <w:rFonts w:eastAsia="宋体" w:hAnsi="宋体" w:hint="eastAsia"/>
          <w:sz w:val="24"/>
          <w:szCs w:val="24"/>
        </w:rPr>
        <w:t>其生理学意义下的可行性。</w:t>
      </w:r>
    </w:p>
    <w:p w14:paraId="563F5459" w14:textId="3547D376" w:rsidR="00585734" w:rsidRDefault="00585734" w:rsidP="00585734">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w:t>
      </w:r>
      <w:del w:id="18" w:author="Zhenbo" w:date="2019-06-03T09:45:00Z">
        <w:r w:rsidDel="00F90673">
          <w:rPr>
            <w:rFonts w:eastAsia="宋体" w:hAnsi="宋体" w:hint="eastAsia"/>
            <w:sz w:val="24"/>
            <w:szCs w:val="24"/>
          </w:rPr>
          <w:delText>能应用</w:delText>
        </w:r>
      </w:del>
      <w:del w:id="19" w:author="Zhenbo" w:date="2019-06-03T09:44:00Z">
        <w:r w:rsidDel="00F90673">
          <w:rPr>
            <w:rFonts w:eastAsia="宋体" w:hAnsi="宋体" w:hint="eastAsia"/>
            <w:sz w:val="24"/>
            <w:szCs w:val="24"/>
          </w:rPr>
          <w:delText>强化学习算法</w:delText>
        </w:r>
      </w:del>
      <w:del w:id="20" w:author="Zhenbo" w:date="2019-06-03T09:45:00Z">
        <w:r w:rsidDel="00F90673">
          <w:rPr>
            <w:rFonts w:eastAsia="宋体" w:hAnsi="宋体" w:hint="eastAsia"/>
            <w:sz w:val="24"/>
            <w:szCs w:val="24"/>
          </w:rPr>
          <w:delText>进行分类的</w:delText>
        </w:r>
      </w:del>
      <w:r>
        <w:rPr>
          <w:rFonts w:eastAsia="宋体" w:hAnsi="宋体" w:hint="eastAsia"/>
          <w:sz w:val="24"/>
          <w:szCs w:val="24"/>
        </w:rPr>
        <w:t>群集递归神经网络</w:t>
      </w:r>
      <w:ins w:id="21" w:author="Zhenbo" w:date="2019-06-03T09:45:00Z">
        <w:r w:rsidR="00F90673">
          <w:rPr>
            <w:rFonts w:eastAsia="宋体" w:hAnsi="宋体" w:hint="eastAsia"/>
            <w:sz w:val="24"/>
            <w:szCs w:val="24"/>
          </w:rPr>
          <w:t>及应用</w:t>
        </w:r>
      </w:ins>
      <w:ins w:id="22" w:author="Zhenbo" w:date="2019-06-03T09:46:00Z">
        <w:r w:rsidR="00F90673">
          <w:rPr>
            <w:rFonts w:eastAsia="宋体" w:hAnsi="宋体" w:hint="eastAsia"/>
            <w:sz w:val="24"/>
            <w:szCs w:val="24"/>
          </w:rPr>
          <w:t>奖励信号调制神经网络突触以实现分类</w:t>
        </w:r>
      </w:ins>
      <w:ins w:id="23" w:author="Zhenbo" w:date="2019-06-03T09:47:00Z">
        <w:r w:rsidR="00F90673">
          <w:rPr>
            <w:rFonts w:eastAsia="宋体" w:hAnsi="宋体" w:hint="eastAsia"/>
            <w:sz w:val="24"/>
            <w:szCs w:val="24"/>
          </w:rPr>
          <w:t>的</w:t>
        </w:r>
      </w:ins>
      <w:ins w:id="24" w:author="Zhenbo" w:date="2019-06-03T09:46:00Z">
        <w:r w:rsidR="00F90673">
          <w:rPr>
            <w:rFonts w:eastAsia="宋体" w:hAnsi="宋体" w:hint="eastAsia"/>
            <w:sz w:val="24"/>
            <w:szCs w:val="24"/>
          </w:rPr>
          <w:t>方法</w:t>
        </w:r>
      </w:ins>
      <w:r>
        <w:rPr>
          <w:rFonts w:eastAsia="宋体" w:hAnsi="宋体" w:hint="eastAsia"/>
          <w:sz w:val="24"/>
          <w:szCs w:val="24"/>
        </w:rPr>
        <w:t>。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w:t>
      </w:r>
      <w:del w:id="25" w:author="Zhenbo" w:date="2019-06-03T09:47:00Z">
        <w:r w:rsidDel="00F46C2E">
          <w:rPr>
            <w:rFonts w:eastAsia="宋体" w:hAnsi="宋体" w:hint="eastAsia"/>
            <w:sz w:val="24"/>
            <w:szCs w:val="24"/>
          </w:rPr>
          <w:delText>该方法具有计算简单，分类结果好的优点</w:delText>
        </w:r>
      </w:del>
      <w:ins w:id="26" w:author="Zhenbo" w:date="2019-06-03T09:47:00Z">
        <w:r w:rsidR="00F46C2E">
          <w:rPr>
            <w:rFonts w:eastAsia="宋体" w:hAnsi="宋体" w:hint="eastAsia"/>
            <w:sz w:val="24"/>
            <w:szCs w:val="24"/>
          </w:rPr>
          <w:t>该</w:t>
        </w:r>
      </w:ins>
      <w:ins w:id="27" w:author="Zhenbo" w:date="2019-06-03T09:48:00Z">
        <w:r w:rsidR="00F46C2E">
          <w:rPr>
            <w:rFonts w:eastAsia="宋体" w:hAnsi="宋体" w:hint="eastAsia"/>
            <w:sz w:val="24"/>
            <w:szCs w:val="24"/>
          </w:rPr>
          <w:t>分类方法具备一定的通用性，且易于实现的特点</w:t>
        </w:r>
      </w:ins>
      <w:r>
        <w:rPr>
          <w:rFonts w:eastAsia="宋体" w:hAnsi="宋体" w:hint="eastAsia"/>
          <w:sz w:val="24"/>
          <w:szCs w:val="24"/>
        </w:rPr>
        <w:t>。</w:t>
      </w:r>
    </w:p>
    <w:p w14:paraId="752EE3BE" w14:textId="77777777" w:rsidR="00560E19" w:rsidRPr="00A032CE" w:rsidRDefault="00560E19" w:rsidP="00526D27">
      <w:pPr>
        <w:pStyle w:val="BodyText"/>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0"/>
        <w:rPr>
          <w:rFonts w:hAnsi="宋体"/>
          <w:b/>
          <w:sz w:val="28"/>
          <w:szCs w:val="28"/>
        </w:rPr>
      </w:pPr>
      <w:r>
        <w:rPr>
          <w:rFonts w:hAnsi="宋体"/>
          <w:b/>
          <w:sz w:val="28"/>
          <w:szCs w:val="28"/>
        </w:rPr>
        <w:t>发明内容</w:t>
      </w:r>
    </w:p>
    <w:p w14:paraId="4802778E" w14:textId="0E36F13D" w:rsidR="003702DF" w:rsidRDefault="00A86B54" w:rsidP="00526D27">
      <w:pPr>
        <w:pStyle w:val="BodyText"/>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AF5988">
        <w:rPr>
          <w:rFonts w:eastAsia="宋体" w:hAnsi="宋体" w:hint="eastAsia"/>
          <w:sz w:val="24"/>
          <w:szCs w:val="24"/>
        </w:rPr>
        <w:t>群集递归神经网络</w:t>
      </w:r>
      <w:r w:rsidR="00526D27" w:rsidRPr="00526D27">
        <w:rPr>
          <w:rFonts w:eastAsia="宋体" w:hAnsi="宋体" w:hint="eastAsia"/>
          <w:sz w:val="24"/>
          <w:szCs w:val="24"/>
        </w:rPr>
        <w:t>，将低维度的</w:t>
      </w:r>
      <w:r>
        <w:rPr>
          <w:rFonts w:eastAsia="宋体" w:hAnsi="宋体" w:hint="eastAsia"/>
          <w:sz w:val="24"/>
          <w:szCs w:val="24"/>
        </w:rPr>
        <w:t>输入数据</w:t>
      </w:r>
      <w:r w:rsidR="00992F7C">
        <w:rPr>
          <w:rFonts w:eastAsia="宋体" w:hAnsi="宋体" w:hint="eastAsia"/>
          <w:sz w:val="24"/>
          <w:szCs w:val="24"/>
        </w:rPr>
        <w:t>映射到高维</w:t>
      </w:r>
      <w:r w:rsidR="00526D27" w:rsidRPr="00526D27">
        <w:rPr>
          <w:rFonts w:eastAsia="宋体" w:hAnsi="宋体" w:hint="eastAsia"/>
          <w:sz w:val="24"/>
          <w:szCs w:val="24"/>
        </w:rPr>
        <w:t>的空</w:t>
      </w:r>
      <w:r w:rsidR="00526D27" w:rsidRPr="00526D27">
        <w:rPr>
          <w:rFonts w:eastAsia="宋体" w:hAnsi="宋体" w:hint="eastAsia"/>
          <w:sz w:val="24"/>
          <w:szCs w:val="24"/>
        </w:rPr>
        <w:lastRenderedPageBreak/>
        <w:t>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w:t>
      </w:r>
      <w:r w:rsidR="00D938B3">
        <w:rPr>
          <w:rFonts w:eastAsia="宋体" w:hAnsi="宋体" w:hint="eastAsia"/>
          <w:sz w:val="24"/>
          <w:szCs w:val="24"/>
        </w:rPr>
        <w:t>方式</w:t>
      </w:r>
      <w:r w:rsidR="00992F7C">
        <w:rPr>
          <w:rFonts w:eastAsia="宋体" w:hAnsi="宋体" w:hint="eastAsia"/>
          <w:sz w:val="24"/>
          <w:szCs w:val="24"/>
        </w:rPr>
        <w:t>来提取特征。</w:t>
      </w:r>
      <w:r w:rsidR="00090058">
        <w:rPr>
          <w:rFonts w:eastAsia="宋体" w:hAnsi="宋体" w:hint="eastAsia"/>
          <w:sz w:val="24"/>
          <w:szCs w:val="24"/>
        </w:rPr>
        <w:t>本发明提出了</w:t>
      </w:r>
      <w:ins w:id="28" w:author="Zhenbo" w:date="2019-06-03T09:49:00Z">
        <w:r w:rsidR="00423DA0">
          <w:rPr>
            <w:rFonts w:eastAsia="宋体" w:hAnsi="宋体" w:hint="eastAsia"/>
            <w:sz w:val="24"/>
            <w:szCs w:val="24"/>
          </w:rPr>
          <w:t>群集递归神经网络</w:t>
        </w:r>
        <w:r w:rsidR="00423DA0">
          <w:rPr>
            <w:rFonts w:eastAsia="宋体" w:hAnsi="宋体" w:hint="eastAsia"/>
            <w:sz w:val="24"/>
            <w:szCs w:val="24"/>
          </w:rPr>
          <w:t>来实现</w:t>
        </w:r>
      </w:ins>
      <w:del w:id="29" w:author="Zhenbo" w:date="2019-06-03T09:49:00Z">
        <w:r w:rsidR="00F25631" w:rsidDel="00423DA0">
          <w:rPr>
            <w:rFonts w:eastAsia="宋体" w:hAnsi="宋体" w:hint="eastAsia"/>
            <w:sz w:val="24"/>
            <w:szCs w:val="24"/>
          </w:rPr>
          <w:delText>基于</w:delText>
        </w:r>
        <w:r w:rsidR="002238AE" w:rsidDel="00423DA0">
          <w:rPr>
            <w:rFonts w:eastAsia="宋体" w:hAnsi="宋体" w:hint="eastAsia"/>
            <w:sz w:val="24"/>
            <w:szCs w:val="24"/>
          </w:rPr>
          <w:delText>神经元簇</w:delText>
        </w:r>
        <w:r w:rsidR="00F25631" w:rsidDel="00423DA0">
          <w:rPr>
            <w:rFonts w:eastAsia="宋体" w:hAnsi="宋体" w:hint="eastAsia"/>
            <w:sz w:val="24"/>
            <w:szCs w:val="24"/>
          </w:rPr>
          <w:delText>进行</w:delText>
        </w:r>
      </w:del>
      <w:r w:rsidR="00F25631">
        <w:rPr>
          <w:rFonts w:eastAsia="宋体" w:hAnsi="宋体" w:hint="eastAsia"/>
          <w:sz w:val="24"/>
          <w:szCs w:val="24"/>
        </w:rPr>
        <w:t>特征提取</w:t>
      </w:r>
      <w:del w:id="30" w:author="Zhenbo" w:date="2019-06-03T09:49:00Z">
        <w:r w:rsidR="00F25631" w:rsidDel="00423DA0">
          <w:rPr>
            <w:rFonts w:eastAsia="宋体" w:hAnsi="宋体" w:hint="eastAsia"/>
            <w:sz w:val="24"/>
            <w:szCs w:val="24"/>
          </w:rPr>
          <w:delText>的方法</w:delText>
        </w:r>
      </w:del>
      <w:r w:rsidR="00E201DC" w:rsidRPr="00526D27">
        <w:rPr>
          <w:rFonts w:eastAsia="宋体" w:hAnsi="宋体" w:hint="eastAsia"/>
          <w:sz w:val="24"/>
          <w:szCs w:val="24"/>
        </w:rPr>
        <w:t>，</w:t>
      </w:r>
      <w:r w:rsidR="00F25631">
        <w:rPr>
          <w:rFonts w:eastAsia="宋体" w:hAnsi="宋体" w:hint="eastAsia"/>
          <w:sz w:val="24"/>
          <w:szCs w:val="24"/>
        </w:rPr>
        <w:t>并通过</w:t>
      </w:r>
      <w:r w:rsidR="00C05FC2">
        <w:rPr>
          <w:rFonts w:eastAsia="宋体" w:hAnsi="宋体" w:hint="eastAsia"/>
          <w:sz w:val="24"/>
          <w:szCs w:val="24"/>
        </w:rPr>
        <w:t>基于奖励信号调制</w:t>
      </w:r>
      <w:ins w:id="31" w:author="Zhenbo" w:date="2019-06-03T09:49:00Z">
        <w:r w:rsidR="00423DA0">
          <w:rPr>
            <w:rFonts w:eastAsia="宋体" w:hAnsi="宋体" w:hint="eastAsia"/>
            <w:sz w:val="24"/>
            <w:szCs w:val="24"/>
          </w:rPr>
          <w:t>神经网络输出的突触</w:t>
        </w:r>
      </w:ins>
      <w:ins w:id="32" w:author="Zhenbo" w:date="2019-06-03T09:50:00Z">
        <w:r w:rsidR="00423DA0">
          <w:rPr>
            <w:rFonts w:eastAsia="宋体" w:hAnsi="宋体" w:hint="eastAsia"/>
            <w:sz w:val="24"/>
            <w:szCs w:val="24"/>
          </w:rPr>
          <w:t>来</w:t>
        </w:r>
      </w:ins>
      <w:del w:id="33" w:author="Zhenbo" w:date="2019-06-03T09:50:00Z">
        <w:r w:rsidR="00C05FC2" w:rsidDel="00423DA0">
          <w:rPr>
            <w:rFonts w:eastAsia="宋体" w:hAnsi="宋体" w:hint="eastAsia"/>
            <w:sz w:val="24"/>
            <w:szCs w:val="24"/>
          </w:rPr>
          <w:delText>的学习算法</w:delText>
        </w:r>
      </w:del>
      <w:r w:rsidR="00F25631">
        <w:rPr>
          <w:rFonts w:eastAsia="宋体" w:hAnsi="宋体" w:hint="eastAsia"/>
          <w:sz w:val="24"/>
          <w:szCs w:val="24"/>
        </w:rPr>
        <w:t>完成分类</w:t>
      </w:r>
      <w:ins w:id="34" w:author="Zhenbo" w:date="2019-06-03T09:50:00Z">
        <w:r w:rsidR="00423DA0">
          <w:rPr>
            <w:rFonts w:eastAsia="宋体" w:hAnsi="宋体" w:hint="eastAsia"/>
            <w:sz w:val="24"/>
            <w:szCs w:val="24"/>
          </w:rPr>
          <w:t>的方法</w:t>
        </w:r>
      </w:ins>
      <w:del w:id="35" w:author="Zhenbo" w:date="2019-06-03T09:50:00Z">
        <w:r w:rsidR="00C86FE3" w:rsidDel="00423DA0">
          <w:rPr>
            <w:rFonts w:eastAsia="宋体" w:hAnsi="宋体" w:hint="eastAsia"/>
            <w:sz w:val="24"/>
            <w:szCs w:val="24"/>
          </w:rPr>
          <w:delText>任务</w:delText>
        </w:r>
      </w:del>
      <w:r w:rsidR="00526D27" w:rsidRPr="00526D27">
        <w:rPr>
          <w:rFonts w:eastAsia="宋体" w:hAnsi="宋体" w:hint="eastAsia"/>
          <w:sz w:val="24"/>
          <w:szCs w:val="24"/>
        </w:rPr>
        <w:t>。</w:t>
      </w:r>
    </w:p>
    <w:p w14:paraId="45A17F9F" w14:textId="77777777" w:rsidR="00526D27" w:rsidRDefault="00526D27" w:rsidP="00D838FF">
      <w:pPr>
        <w:pStyle w:val="BodyText"/>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46E5751F" w:rsidR="00C5556C" w:rsidRDefault="00776815" w:rsidP="00776815">
      <w:pPr>
        <w:pStyle w:val="BodyText"/>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ins w:id="36" w:author="Zhenbo" w:date="2019-06-03T09:50:00Z">
        <w:r w:rsidR="00423DA0">
          <w:rPr>
            <w:rFonts w:eastAsia="宋体" w:hAnsi="宋体" w:hint="eastAsia"/>
            <w:sz w:val="24"/>
            <w:szCs w:val="24"/>
          </w:rPr>
          <w:t xml:space="preserve"> </w:t>
        </w:r>
      </w:ins>
      <w:r w:rsidR="00BB397B">
        <w:rPr>
          <w:rFonts w:eastAsia="宋体" w:hAnsi="宋体" w:hint="eastAsia"/>
          <w:sz w:val="24"/>
          <w:szCs w:val="24"/>
        </w:rPr>
        <w:t>一种基于神经元簇的</w:t>
      </w:r>
      <w:r w:rsidR="00C77172">
        <w:rPr>
          <w:rFonts w:eastAsia="宋体" w:hAnsi="宋体" w:hint="eastAsia"/>
          <w:sz w:val="24"/>
          <w:szCs w:val="24"/>
        </w:rPr>
        <w:t>群集递归神经网络</w:t>
      </w:r>
      <w:r w:rsidR="00BB397B">
        <w:rPr>
          <w:rFonts w:eastAsia="宋体" w:hAnsi="宋体" w:hint="eastAsia"/>
          <w:sz w:val="24"/>
          <w:szCs w:val="24"/>
        </w:rPr>
        <w:t>，其</w:t>
      </w:r>
      <w:r w:rsidR="007B67D1">
        <w:rPr>
          <w:rFonts w:eastAsia="宋体" w:hAnsi="宋体" w:hint="eastAsia"/>
          <w:sz w:val="24"/>
          <w:szCs w:val="24"/>
        </w:rPr>
        <w:t>特点</w:t>
      </w:r>
      <w:r w:rsidR="00BB397B">
        <w:rPr>
          <w:rFonts w:eastAsia="宋体" w:hAnsi="宋体" w:hint="eastAsia"/>
          <w:sz w:val="24"/>
          <w:szCs w:val="24"/>
        </w:rPr>
        <w:t>在于</w:t>
      </w:r>
      <w:r w:rsidR="00B86072">
        <w:rPr>
          <w:rFonts w:eastAsia="宋体" w:hAnsi="宋体" w:hint="eastAsia"/>
          <w:sz w:val="24"/>
          <w:szCs w:val="24"/>
        </w:rPr>
        <w:t>构建具有神经元簇的高维</w:t>
      </w:r>
      <w:ins w:id="37" w:author="Zhenbo" w:date="2019-06-03T09:51:00Z">
        <w:r w:rsidR="00423DA0">
          <w:rPr>
            <w:rFonts w:eastAsia="宋体" w:hAnsi="宋体" w:hint="eastAsia"/>
            <w:sz w:val="24"/>
            <w:szCs w:val="24"/>
          </w:rPr>
          <w:t>递归</w:t>
        </w:r>
      </w:ins>
      <w:del w:id="38" w:author="Zhenbo" w:date="2019-06-03T09:51:00Z">
        <w:r w:rsidR="00B86072" w:rsidDel="00423DA0">
          <w:rPr>
            <w:rFonts w:eastAsia="宋体" w:hAnsi="宋体" w:hint="eastAsia"/>
            <w:sz w:val="24"/>
            <w:szCs w:val="24"/>
          </w:rPr>
          <w:delText>中间</w:delText>
        </w:r>
      </w:del>
      <w:r w:rsidR="00B86072">
        <w:rPr>
          <w:rFonts w:eastAsia="宋体" w:hAnsi="宋体" w:hint="eastAsia"/>
          <w:sz w:val="24"/>
          <w:szCs w:val="24"/>
        </w:rPr>
        <w:t>层</w:t>
      </w:r>
      <w:ins w:id="39" w:author="Zhenbo" w:date="2019-06-03T09:54:00Z">
        <w:r w:rsidR="00EB05B9">
          <w:rPr>
            <w:rFonts w:eastAsia="宋体" w:hAnsi="宋体" w:hint="eastAsia"/>
            <w:sz w:val="24"/>
            <w:szCs w:val="24"/>
          </w:rPr>
          <w:t>，神经元</w:t>
        </w:r>
      </w:ins>
      <w:ins w:id="40" w:author="Zhenbo" w:date="2019-06-03T10:09:00Z">
        <w:r w:rsidR="00B80595">
          <w:rPr>
            <w:rFonts w:eastAsia="宋体" w:hAnsi="宋体" w:hint="eastAsia"/>
            <w:sz w:val="24"/>
            <w:szCs w:val="24"/>
          </w:rPr>
          <w:t>簇</w:t>
        </w:r>
      </w:ins>
      <w:ins w:id="41" w:author="Zhenbo" w:date="2019-06-03T09:54:00Z">
        <w:r w:rsidR="00EB05B9">
          <w:rPr>
            <w:rFonts w:eastAsia="宋体" w:hAnsi="宋体" w:hint="eastAsia"/>
            <w:sz w:val="24"/>
            <w:szCs w:val="24"/>
          </w:rPr>
          <w:t>内按</w:t>
        </w:r>
      </w:ins>
      <w:ins w:id="42" w:author="Zhenbo" w:date="2019-06-03T09:55:00Z">
        <w:r w:rsidR="00EB05B9">
          <w:rPr>
            <w:rFonts w:eastAsia="宋体" w:hAnsi="宋体" w:hint="eastAsia"/>
            <w:sz w:val="24"/>
            <w:szCs w:val="24"/>
          </w:rPr>
          <w:t>胜者独享的方式</w:t>
        </w:r>
      </w:ins>
      <w:ins w:id="43" w:author="Zhenbo" w:date="2019-06-03T09:51:00Z">
        <w:r w:rsidR="00423DA0">
          <w:rPr>
            <w:rFonts w:eastAsia="宋体" w:hAnsi="宋体" w:hint="eastAsia"/>
            <w:sz w:val="24"/>
            <w:szCs w:val="24"/>
          </w:rPr>
          <w:t>；</w:t>
        </w:r>
      </w:ins>
      <w:ins w:id="44" w:author="Zhenbo" w:date="2019-06-03T09:53:00Z">
        <w:r w:rsidR="00423DA0">
          <w:rPr>
            <w:rFonts w:eastAsia="宋体" w:hAnsi="宋体" w:hint="eastAsia"/>
            <w:sz w:val="24"/>
            <w:szCs w:val="24"/>
          </w:rPr>
          <w:t>输入层与输出层之间随机的稀疏连接，且</w:t>
        </w:r>
      </w:ins>
      <w:ins w:id="45" w:author="Zhenbo" w:date="2019-06-03T09:54:00Z">
        <w:r w:rsidR="00EB05B9">
          <w:rPr>
            <w:rFonts w:eastAsia="宋体" w:hAnsi="宋体" w:hint="eastAsia"/>
            <w:sz w:val="24"/>
            <w:szCs w:val="24"/>
          </w:rPr>
          <w:t>该连接不具备可塑性；</w:t>
        </w:r>
      </w:ins>
      <w:del w:id="46" w:author="Zhenbo" w:date="2019-06-03T09:51:00Z">
        <w:r w:rsidR="00B86072" w:rsidDel="00423DA0">
          <w:rPr>
            <w:rFonts w:eastAsia="宋体" w:hAnsi="宋体" w:hint="eastAsia"/>
            <w:sz w:val="24"/>
            <w:szCs w:val="24"/>
          </w:rPr>
          <w:delText>，</w:delText>
        </w:r>
        <w:r w:rsidR="00B24450" w:rsidDel="00423DA0">
          <w:rPr>
            <w:rFonts w:eastAsia="宋体" w:hAnsi="宋体" w:hint="eastAsia"/>
            <w:sz w:val="24"/>
            <w:szCs w:val="24"/>
          </w:rPr>
          <w:delText>并且</w:delText>
        </w:r>
      </w:del>
      <w:del w:id="47" w:author="Zhenbo" w:date="2019-06-03T09:52:00Z">
        <w:r w:rsidR="00B24450" w:rsidDel="00423DA0">
          <w:rPr>
            <w:rFonts w:eastAsia="宋体" w:hAnsi="宋体" w:hint="eastAsia"/>
            <w:sz w:val="24"/>
            <w:szCs w:val="24"/>
          </w:rPr>
          <w:delText>使用具有稀疏</w:delText>
        </w:r>
      </w:del>
      <w:del w:id="48" w:author="Zhenbo" w:date="2019-06-03T09:51:00Z">
        <w:r w:rsidR="00B24450" w:rsidDel="00423DA0">
          <w:rPr>
            <w:rFonts w:eastAsia="宋体" w:hAnsi="宋体" w:hint="eastAsia"/>
            <w:sz w:val="24"/>
            <w:szCs w:val="24"/>
          </w:rPr>
          <w:delText>表达</w:delText>
        </w:r>
      </w:del>
      <w:del w:id="49" w:author="Zhenbo" w:date="2019-06-03T09:52:00Z">
        <w:r w:rsidR="00B24450" w:rsidDel="00423DA0">
          <w:rPr>
            <w:rFonts w:eastAsia="宋体" w:hAnsi="宋体" w:hint="eastAsia"/>
            <w:sz w:val="24"/>
            <w:szCs w:val="24"/>
          </w:rPr>
          <w:delText>的矩阵</w:delText>
        </w:r>
      </w:del>
      <w:del w:id="50" w:author="Zhenbo" w:date="2019-06-03T09:50:00Z">
        <w:r w:rsidR="00F72DF7" w:rsidDel="00423DA0">
          <w:rPr>
            <w:rFonts w:eastAsia="宋体" w:hAnsi="宋体" w:hint="eastAsia"/>
            <w:sz w:val="24"/>
            <w:szCs w:val="24"/>
          </w:rPr>
          <w:delText>讲</w:delText>
        </w:r>
      </w:del>
      <w:ins w:id="51" w:author="Zhenbo" w:date="2019-06-03T09:52:00Z">
        <w:r w:rsidR="00423DA0">
          <w:rPr>
            <w:rFonts w:eastAsia="宋体" w:hAnsi="宋体" w:hint="eastAsia"/>
            <w:sz w:val="24"/>
            <w:szCs w:val="24"/>
          </w:rPr>
          <w:t>递归层与输出层之间的突触连接具备可塑性，由奖励信号进行调制</w:t>
        </w:r>
      </w:ins>
      <w:del w:id="52" w:author="Zhenbo" w:date="2019-06-03T09:52:00Z">
        <w:r w:rsidR="00B24450" w:rsidDel="00423DA0">
          <w:rPr>
            <w:rFonts w:eastAsia="宋体" w:hAnsi="宋体" w:hint="eastAsia"/>
            <w:sz w:val="24"/>
            <w:szCs w:val="24"/>
          </w:rPr>
          <w:delText>输入层和</w:delText>
        </w:r>
      </w:del>
      <w:del w:id="53" w:author="Zhenbo" w:date="2019-06-03T09:50:00Z">
        <w:r w:rsidR="00B24450" w:rsidDel="00423DA0">
          <w:rPr>
            <w:rFonts w:eastAsia="宋体" w:hAnsi="宋体" w:hint="eastAsia"/>
            <w:sz w:val="24"/>
            <w:szCs w:val="24"/>
          </w:rPr>
          <w:delText>输出层</w:delText>
        </w:r>
      </w:del>
      <w:del w:id="54" w:author="Zhenbo" w:date="2019-06-03T09:52:00Z">
        <w:r w:rsidR="00B24450" w:rsidDel="00423DA0">
          <w:rPr>
            <w:rFonts w:eastAsia="宋体" w:hAnsi="宋体" w:hint="eastAsia"/>
            <w:sz w:val="24"/>
            <w:szCs w:val="24"/>
          </w:rPr>
          <w:delText>相连</w:delText>
        </w:r>
      </w:del>
      <w:r w:rsidR="00B24450">
        <w:rPr>
          <w:rFonts w:eastAsia="宋体" w:hAnsi="宋体" w:hint="eastAsia"/>
          <w:sz w:val="24"/>
          <w:szCs w:val="24"/>
        </w:rPr>
        <w:t>。</w:t>
      </w:r>
      <w:r w:rsidR="00B86072">
        <w:rPr>
          <w:rFonts w:eastAsia="宋体" w:hAnsi="宋体" w:hint="eastAsia"/>
          <w:sz w:val="24"/>
          <w:szCs w:val="24"/>
        </w:rPr>
        <w:t>包括以下步骤：</w:t>
      </w:r>
    </w:p>
    <w:p w14:paraId="629EFC91" w14:textId="3A8B1653" w:rsidR="00C41C33" w:rsidRDefault="00D10164" w:rsidP="00D10164">
      <w:pPr>
        <w:pStyle w:val="BodyText"/>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.1</w:t>
      </w:r>
      <w:ins w:id="55" w:author="Zhenbo" w:date="2019-06-03T10:02:00Z">
        <w:r w:rsidR="00BF6DF4">
          <w:rPr>
            <w:rFonts w:eastAsia="宋体" w:hAnsi="宋体"/>
            <w:sz w:val="24"/>
            <w:szCs w:val="24"/>
          </w:rPr>
          <w:t xml:space="preserve">. </w:t>
        </w:r>
      </w:ins>
      <w:r w:rsidR="001E5BBA">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C65C21">
        <w:rPr>
          <w:rFonts w:eastAsia="宋体" w:hAnsi="宋体" w:hint="eastAsia"/>
          <w:sz w:val="24"/>
          <w:szCs w:val="24"/>
        </w:rPr>
        <w:t>作为</w:t>
      </w:r>
      <w:r w:rsidR="004D7B9F">
        <w:rPr>
          <w:rFonts w:eastAsia="宋体" w:hAnsi="宋体" w:hint="eastAsia"/>
          <w:sz w:val="24"/>
          <w:szCs w:val="24"/>
        </w:rPr>
        <w:t>输入层</w:t>
      </w:r>
      <w:r w:rsidR="00A77DD1">
        <w:rPr>
          <w:rFonts w:eastAsia="宋体" w:hAnsi="宋体" w:hint="eastAsia"/>
          <w:sz w:val="24"/>
          <w:szCs w:val="24"/>
        </w:rPr>
        <w:t>。</w:t>
      </w:r>
    </w:p>
    <w:p w14:paraId="6257BEDF" w14:textId="0F928081" w:rsidR="00BF6DF4" w:rsidRPr="00561A21" w:rsidDel="00D44AB0" w:rsidRDefault="00BF6DF4" w:rsidP="00D44AB0">
      <w:pPr>
        <w:pStyle w:val="BodyText"/>
        <w:snapToGrid w:val="0"/>
        <w:spacing w:line="360" w:lineRule="auto"/>
        <w:rPr>
          <w:del w:id="56" w:author="Zhenbo" w:date="2019-06-03T10:07:00Z"/>
          <w:rFonts w:eastAsia="宋体" w:hAnsi="宋体"/>
          <w:sz w:val="24"/>
          <w:szCs w:val="24"/>
        </w:rPr>
        <w:pPrChange w:id="57" w:author="Zhenbo" w:date="2019-06-03T10:07:00Z">
          <w:pPr>
            <w:pStyle w:val="BodyText"/>
            <w:snapToGrid w:val="0"/>
            <w:spacing w:line="360" w:lineRule="auto"/>
          </w:pPr>
        </w:pPrChange>
      </w:pPr>
      <w:moveToRangeStart w:id="58" w:author="Zhenbo" w:date="2019-06-03T10:02:00Z" w:name="move10448552"/>
      <w:moveTo w:id="59" w:author="Zhenbo" w:date="2019-06-03T10:02:00Z">
        <w:r>
          <w:rPr>
            <w:rFonts w:eastAsia="宋体" w:hAnsi="宋体" w:hint="eastAsia"/>
            <w:sz w:val="24"/>
            <w:szCs w:val="24"/>
          </w:rPr>
          <w:t>1</w:t>
        </w:r>
        <w:r>
          <w:rPr>
            <w:rFonts w:eastAsia="宋体" w:hAnsi="宋体"/>
            <w:sz w:val="24"/>
            <w:szCs w:val="24"/>
          </w:rPr>
          <w:t>.</w:t>
        </w:r>
        <w:del w:id="60" w:author="Zhenbo" w:date="2019-06-03T10:02:00Z">
          <w:r w:rsidDel="00BF6DF4">
            <w:rPr>
              <w:rFonts w:eastAsia="宋体" w:hAnsi="宋体"/>
              <w:sz w:val="24"/>
              <w:szCs w:val="24"/>
            </w:rPr>
            <w:delText>3</w:delText>
          </w:r>
        </w:del>
      </w:moveTo>
      <w:ins w:id="61" w:author="Zhenbo" w:date="2019-06-03T10:02:00Z">
        <w:r>
          <w:rPr>
            <w:rFonts w:eastAsia="宋体" w:hAnsi="宋体" w:hint="eastAsia"/>
            <w:sz w:val="24"/>
            <w:szCs w:val="24"/>
          </w:rPr>
          <w:t>2</w:t>
        </w:r>
        <w:r>
          <w:rPr>
            <w:rFonts w:eastAsia="宋体" w:hAnsi="宋体"/>
            <w:sz w:val="24"/>
            <w:szCs w:val="24"/>
          </w:rPr>
          <w:t xml:space="preserve">. </w:t>
        </w:r>
      </w:ins>
      <w:moveTo w:id="62" w:author="Zhenbo" w:date="2019-06-03T10:02:00Z">
        <w:r>
          <w:rPr>
            <w:rFonts w:eastAsia="宋体" w:hAnsi="宋体" w:hint="eastAsia"/>
            <w:sz w:val="24"/>
            <w:szCs w:val="24"/>
          </w:rPr>
          <w:t>构建</w:t>
        </w:r>
      </w:moveTo>
      <w:ins w:id="63" w:author="Zhenbo" w:date="2019-06-03T10:03:00Z">
        <w:r>
          <w:rPr>
            <w:rFonts w:eastAsia="宋体" w:hAnsi="宋体" w:hint="eastAsia"/>
            <w:sz w:val="24"/>
            <w:szCs w:val="24"/>
          </w:rPr>
          <w:t>递归</w:t>
        </w:r>
      </w:ins>
      <w:moveTo w:id="64" w:author="Zhenbo" w:date="2019-06-03T10:02:00Z">
        <w:del w:id="65" w:author="Zhenbo" w:date="2019-06-03T10:03:00Z">
          <w:r w:rsidDel="00BF6DF4">
            <w:rPr>
              <w:rFonts w:eastAsia="宋体" w:hAnsi="宋体" w:hint="eastAsia"/>
              <w:sz w:val="24"/>
              <w:szCs w:val="24"/>
            </w:rPr>
            <w:delText>中间</w:delText>
          </w:r>
        </w:del>
        <w:r>
          <w:rPr>
            <w:rFonts w:eastAsia="宋体" w:hAnsi="宋体" w:hint="eastAsia"/>
            <w:sz w:val="24"/>
            <w:szCs w:val="24"/>
          </w:rPr>
          <w:t>层</w:t>
        </w:r>
        <m:oMath>
          <m:r>
            <w:rPr>
              <w:rFonts w:ascii="Cambria Math" w:eastAsia="宋体" w:hAnsi="Cambria Math"/>
              <w:sz w:val="24"/>
              <w:szCs w:val="24"/>
            </w:rPr>
            <m:t>M</m:t>
          </m:r>
        </m:oMath>
        <w:r>
          <w:rPr>
            <w:rFonts w:eastAsia="宋体" w:hAnsi="宋体" w:hint="eastAsia"/>
            <w:sz w:val="24"/>
            <w:szCs w:val="24"/>
          </w:rPr>
          <w:t>，该层</w:t>
        </w:r>
        <w:del w:id="66" w:author="Zhenbo" w:date="2019-06-03T10:03:00Z">
          <w:r w:rsidDel="00BF6DF4">
            <w:rPr>
              <w:rFonts w:eastAsia="宋体" w:hAnsi="宋体" w:hint="eastAsia"/>
              <w:sz w:val="24"/>
              <w:szCs w:val="24"/>
            </w:rPr>
            <w:delText>包含大量的神经元簇</w:delText>
          </w:r>
        </w:del>
      </w:moveTo>
      <w:ins w:id="67" w:author="Zhenbo" w:date="2019-06-03T10:03:00Z">
        <w:r>
          <w:rPr>
            <w:rFonts w:eastAsia="宋体" w:hAnsi="宋体" w:hint="eastAsia"/>
            <w:sz w:val="24"/>
            <w:szCs w:val="24"/>
          </w:rPr>
          <w:t>的神经元个数为</w:t>
        </w:r>
        <w:r w:rsidRPr="00BF6DF4">
          <w:rPr>
            <w:rFonts w:eastAsia="宋体" w:hAnsi="宋体" w:hint="eastAsia"/>
            <w:i/>
            <w:sz w:val="24"/>
            <w:szCs w:val="24"/>
            <w:rPrChange w:id="68" w:author="Zhenbo" w:date="2019-06-03T10:03:00Z">
              <w:rPr>
                <w:rFonts w:eastAsia="宋体" w:hAnsi="宋体" w:hint="eastAsia"/>
                <w:sz w:val="24"/>
                <w:szCs w:val="24"/>
              </w:rPr>
            </w:rPrChange>
          </w:rPr>
          <w:t>n</w:t>
        </w:r>
      </w:ins>
      <w:moveTo w:id="69" w:author="Zhenbo" w:date="2019-06-03T10:02:00Z">
        <w:r>
          <w:rPr>
            <w:rFonts w:eastAsia="宋体" w:hAnsi="宋体" w:hint="eastAsia"/>
            <w:sz w:val="24"/>
            <w:szCs w:val="24"/>
          </w:rPr>
          <w:t>。</w:t>
        </w:r>
        <w:del w:id="70" w:author="Zhenbo" w:date="2019-06-03T10:04:00Z">
          <w:r w:rsidRPr="00561A21" w:rsidDel="00E55AAD">
            <w:rPr>
              <w:rFonts w:eastAsia="宋体" w:hAnsi="宋体" w:hint="eastAsia"/>
              <w:sz w:val="24"/>
              <w:szCs w:val="24"/>
            </w:rPr>
            <w:delText>在生物体大脑的决策环节中，并非每个神经元所占的地位都是相同的，因而本发明定义了神经元簇的概念来作为高维中间层的特征提取与筛选方式。</w:delText>
          </w:r>
          <m:oMath>
            <m:r>
              <w:rPr>
                <w:rFonts w:ascii="Cambria Math" w:eastAsia="宋体" w:hAnsi="Cambria Math"/>
                <w:sz w:val="24"/>
                <w:szCs w:val="24"/>
              </w:rPr>
              <m:t>M</m:t>
            </m:r>
          </m:oMath>
          <w:r w:rsidDel="00E55AAD">
            <w:rPr>
              <w:rFonts w:eastAsia="宋体" w:hAnsi="宋体" w:hint="eastAsia"/>
              <w:sz w:val="24"/>
              <w:szCs w:val="24"/>
            </w:rPr>
            <w:delText>层</w:delText>
          </w:r>
        </w:del>
        <w:r w:rsidRPr="00561A21">
          <w:rPr>
            <w:rFonts w:eastAsia="宋体" w:hAnsi="宋体" w:hint="eastAsia"/>
            <w:sz w:val="24"/>
            <w:szCs w:val="24"/>
          </w:rPr>
          <w:t>将所有神经元</w:t>
        </w:r>
      </w:moveTo>
      <w:ins w:id="71" w:author="Zhenbo" w:date="2019-06-03T10:04:00Z">
        <w:r w:rsidR="00E96D5B">
          <w:rPr>
            <w:rFonts w:eastAsia="宋体" w:hAnsi="宋体" w:hint="eastAsia"/>
            <w:sz w:val="24"/>
            <w:szCs w:val="24"/>
          </w:rPr>
          <w:t>随机</w:t>
        </w:r>
      </w:ins>
      <w:moveTo w:id="72" w:author="Zhenbo" w:date="2019-06-03T10:02:00Z">
        <w:r w:rsidRPr="00561A21">
          <w:rPr>
            <w:rFonts w:eastAsia="宋体" w:hAnsi="宋体" w:hint="eastAsia"/>
            <w:sz w:val="24"/>
            <w:szCs w:val="24"/>
          </w:rPr>
          <w:t>划分成</w:t>
        </w:r>
        <w:del w:id="73" w:author="Zhenbo" w:date="2019-06-03T10:04:00Z">
          <w:r w:rsidRPr="00E96D5B" w:rsidDel="00E96D5B">
            <w:rPr>
              <w:rFonts w:eastAsia="宋体" w:hAnsi="宋体" w:hint="eastAsia"/>
              <w:i/>
              <w:sz w:val="24"/>
              <w:szCs w:val="24"/>
              <w:rPrChange w:id="74" w:author="Zhenbo" w:date="2019-06-03T10:04:00Z">
                <w:rPr>
                  <w:rFonts w:eastAsia="宋体" w:hAnsi="宋体" w:hint="eastAsia"/>
                  <w:sz w:val="24"/>
                  <w:szCs w:val="24"/>
                </w:rPr>
              </w:rPrChange>
            </w:rPr>
            <w:delText>若干</w:delText>
          </w:r>
        </w:del>
      </w:moveTo>
      <w:ins w:id="75" w:author="Zhenbo" w:date="2019-06-03T10:04:00Z">
        <w:r w:rsidR="00E96D5B">
          <w:rPr>
            <w:rFonts w:eastAsia="宋体" w:hAnsi="宋体" w:hint="eastAsia"/>
            <w:i/>
            <w:sz w:val="24"/>
            <w:szCs w:val="24"/>
          </w:rPr>
          <w:t>k</w:t>
        </w:r>
      </w:ins>
      <w:moveTo w:id="76" w:author="Zhenbo" w:date="2019-06-03T10:02:00Z">
        <w:r w:rsidRPr="00561A21">
          <w:rPr>
            <w:rFonts w:eastAsia="宋体" w:hAnsi="宋体" w:hint="eastAsia"/>
            <w:sz w:val="24"/>
            <w:szCs w:val="24"/>
          </w:rPr>
          <w:t>个大小相同的</w:t>
        </w:r>
      </w:moveTo>
      <w:ins w:id="77" w:author="Zhenbo" w:date="2019-06-03T10:09:00Z">
        <w:r w:rsidR="00B80595">
          <w:rPr>
            <w:rFonts w:eastAsia="宋体" w:hAnsi="宋体" w:hint="eastAsia"/>
            <w:sz w:val="24"/>
            <w:szCs w:val="24"/>
          </w:rPr>
          <w:t>簇</w:t>
        </w:r>
      </w:ins>
      <w:moveTo w:id="78" w:author="Zhenbo" w:date="2019-06-03T10:02:00Z">
        <w:del w:id="79" w:author="Zhenbo" w:date="2019-06-03T10:05:00Z">
          <w:r w:rsidRPr="00561A21" w:rsidDel="00E96D5B">
            <w:rPr>
              <w:rFonts w:eastAsia="宋体" w:hAnsi="宋体" w:hint="eastAsia"/>
              <w:sz w:val="24"/>
              <w:szCs w:val="24"/>
            </w:rPr>
            <w:delText>组</w:delText>
          </w:r>
        </w:del>
      </w:moveTo>
      <w:ins w:id="80" w:author="Zhenbo" w:date="2019-06-03T10:05:00Z">
        <w:r w:rsidR="00E96D5B">
          <w:rPr>
            <w:rFonts w:eastAsia="宋体" w:hAnsi="宋体" w:hint="eastAsia"/>
            <w:sz w:val="24"/>
            <w:szCs w:val="24"/>
          </w:rPr>
          <w:t>，即每</w:t>
        </w:r>
      </w:ins>
      <w:ins w:id="81" w:author="Zhenbo" w:date="2019-06-03T10:09:00Z">
        <w:r w:rsidR="00B80595">
          <w:rPr>
            <w:rFonts w:eastAsia="宋体" w:hAnsi="宋体" w:hint="eastAsia"/>
            <w:sz w:val="24"/>
            <w:szCs w:val="24"/>
          </w:rPr>
          <w:t>簇</w:t>
        </w:r>
      </w:ins>
      <w:ins w:id="82" w:author="Zhenbo" w:date="2019-06-03T10:05:00Z">
        <w:r w:rsidR="00E96D5B">
          <w:rPr>
            <w:rFonts w:eastAsia="宋体" w:hAnsi="宋体" w:hint="eastAsia"/>
            <w:sz w:val="24"/>
            <w:szCs w:val="24"/>
          </w:rPr>
          <w:t>包含</w:t>
        </w:r>
        <w:r w:rsidR="00E96D5B" w:rsidRPr="00E96D5B">
          <w:rPr>
            <w:rFonts w:eastAsia="宋体" w:hAnsi="宋体"/>
            <w:i/>
            <w:sz w:val="24"/>
            <w:szCs w:val="24"/>
            <w:rPrChange w:id="83" w:author="Zhenbo" w:date="2019-06-03T10:05:00Z">
              <w:rPr>
                <w:rFonts w:eastAsia="宋体" w:hAnsi="宋体"/>
                <w:sz w:val="24"/>
                <w:szCs w:val="24"/>
              </w:rPr>
            </w:rPrChange>
          </w:rPr>
          <w:t>n</w:t>
        </w:r>
        <w:r w:rsidR="00E96D5B">
          <w:rPr>
            <w:rFonts w:eastAsia="宋体" w:hAnsi="宋体"/>
            <w:sz w:val="24"/>
            <w:szCs w:val="24"/>
          </w:rPr>
          <w:t>/</w:t>
        </w:r>
        <w:r w:rsidR="00E96D5B" w:rsidRPr="00E96D5B">
          <w:rPr>
            <w:rFonts w:eastAsia="宋体" w:hAnsi="宋体"/>
            <w:i/>
            <w:sz w:val="24"/>
            <w:szCs w:val="24"/>
            <w:rPrChange w:id="84" w:author="Zhenbo" w:date="2019-06-03T10:05:00Z">
              <w:rPr>
                <w:rFonts w:eastAsia="宋体" w:hAnsi="宋体"/>
                <w:sz w:val="24"/>
                <w:szCs w:val="24"/>
              </w:rPr>
            </w:rPrChange>
          </w:rPr>
          <w:t>k</w:t>
        </w:r>
        <w:r w:rsidR="00E96D5B">
          <w:rPr>
            <w:rFonts w:eastAsia="宋体" w:hAnsi="宋体" w:hint="eastAsia"/>
            <w:sz w:val="24"/>
            <w:szCs w:val="24"/>
          </w:rPr>
          <w:t>个神经元</w:t>
        </w:r>
      </w:ins>
      <w:moveTo w:id="85" w:author="Zhenbo" w:date="2019-06-03T10:02:00Z">
        <w:del w:id="86" w:author="Zhenbo" w:date="2019-06-03T10:06:00Z">
          <w:r w:rsidRPr="00561A21" w:rsidDel="00D44AB0">
            <w:rPr>
              <w:rFonts w:eastAsia="宋体" w:hAnsi="宋体" w:hint="eastAsia"/>
              <w:sz w:val="24"/>
              <w:szCs w:val="24"/>
            </w:rPr>
            <w:delText>。</w:delText>
          </w:r>
        </w:del>
      </w:moveTo>
      <w:ins w:id="87" w:author="Zhenbo" w:date="2019-06-03T10:06:00Z">
        <w:r w:rsidR="00D44AB0">
          <w:rPr>
            <w:rFonts w:eastAsia="宋体" w:hAnsi="宋体" w:hint="eastAsia"/>
            <w:sz w:val="24"/>
            <w:szCs w:val="24"/>
          </w:rPr>
          <w:t>，</w:t>
        </w:r>
      </w:ins>
      <w:moveTo w:id="88" w:author="Zhenbo" w:date="2019-06-03T10:02:00Z">
        <w:del w:id="89" w:author="Zhenbo" w:date="2019-06-03T10:06:00Z">
          <w:r w:rsidRPr="00561A21" w:rsidDel="00D44AB0">
            <w:rPr>
              <w:rFonts w:eastAsia="宋体" w:hAnsi="宋体" w:hint="eastAsia"/>
              <w:sz w:val="24"/>
              <w:szCs w:val="24"/>
            </w:rPr>
            <w:delText>虽然每个簇的大小相同，但是每个簇所包含的神经元是从所有的神经元中随机挑选而生成。一旦确定了某个神经元的所属组之后，该神经元则不再被选择。假设</w:delText>
          </w:r>
          <w:r w:rsidDel="00D44AB0">
            <w:rPr>
              <w:rFonts w:eastAsia="宋体" w:hAnsi="宋体" w:hint="eastAsia"/>
              <w:sz w:val="24"/>
              <w:szCs w:val="24"/>
            </w:rPr>
            <w:delText>中间层有</w:delText>
          </w:r>
          <w:r w:rsidRPr="006354E9" w:rsidDel="00D44AB0">
            <w:rPr>
              <w:rFonts w:eastAsia="宋体" w:hAnsi="宋体" w:hint="eastAsia"/>
              <w:i/>
              <w:sz w:val="24"/>
              <w:szCs w:val="24"/>
            </w:rPr>
            <w:delText>n</w:delText>
          </w:r>
          <w:r w:rsidDel="00D44AB0">
            <w:rPr>
              <w:rFonts w:eastAsia="宋体" w:hAnsi="宋体" w:hint="eastAsia"/>
              <w:sz w:val="24"/>
              <w:szCs w:val="24"/>
            </w:rPr>
            <w:delText>个神经元</w:delText>
          </w:r>
          <w:r w:rsidRPr="00561A21" w:rsidDel="00D44AB0">
            <w:rPr>
              <w:rFonts w:eastAsia="宋体" w:hAnsi="宋体" w:hint="eastAsia"/>
              <w:sz w:val="24"/>
              <w:szCs w:val="24"/>
            </w:rPr>
            <w:delText>，</w:delText>
          </w:r>
        </w:del>
        <w:r>
          <w:rPr>
            <w:rFonts w:eastAsia="宋体" w:hAnsi="宋体" w:hint="eastAsia"/>
            <w:sz w:val="24"/>
            <w:szCs w:val="24"/>
          </w:rPr>
          <w:t>将神经元簇</w:t>
        </w:r>
      </w:moveTo>
      <w:ins w:id="90" w:author="Zhenbo" w:date="2019-06-03T10:06:00Z">
        <w:r w:rsidR="00D44AB0">
          <w:rPr>
            <w:rFonts w:eastAsia="宋体" w:hAnsi="宋体" w:hint="eastAsia"/>
            <w:sz w:val="24"/>
            <w:szCs w:val="24"/>
          </w:rPr>
          <w:t>记</w:t>
        </w:r>
      </w:ins>
      <w:moveTo w:id="91" w:author="Zhenbo" w:date="2019-06-03T10:02:00Z">
        <w:del w:id="92" w:author="Zhenbo" w:date="2019-06-03T10:06:00Z">
          <w:r w:rsidRPr="00561A21" w:rsidDel="00D44AB0">
            <w:rPr>
              <w:rFonts w:eastAsia="宋体" w:hAnsi="宋体" w:hint="eastAsia"/>
              <w:sz w:val="24"/>
              <w:szCs w:val="24"/>
            </w:rPr>
            <w:delText>设定</w:delText>
          </w:r>
        </w:del>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w:ins w:id="93" w:author="Zhenbo" w:date="2019-06-03T10:07:00Z">
            <m:r>
              <w:rPr>
                <w:rFonts w:ascii="Cambria Math" w:eastAsia="宋体" w:hAnsi="Cambria Math"/>
                <w:sz w:val="24"/>
                <w:szCs w:val="24"/>
              </w:rPr>
              <m:t>, i=1,2,…,k</m:t>
            </m:r>
          </w:ins>
        </m:oMath>
        <w:ins w:id="94" w:author="Zhenbo" w:date="2019-06-03T10:07:00Z">
          <w:r w:rsidR="00D44AB0">
            <w:rPr>
              <w:rFonts w:eastAsia="宋体" w:hAnsi="宋体" w:hint="eastAsia"/>
              <w:sz w:val="24"/>
              <w:szCs w:val="24"/>
            </w:rPr>
            <w:t>。</w:t>
          </w:r>
        </w:ins>
        <w:moveTo w:id="95" w:author="Zhenbo" w:date="2019-06-03T10:02:00Z">
          <w:del w:id="96" w:author="Zhenbo" w:date="2019-06-03T10:07:00Z">
            <w:r w:rsidRPr="00561A21" w:rsidDel="00D44AB0">
              <w:rPr>
                <w:rFonts w:eastAsia="宋体" w:hAnsi="宋体" w:hint="eastAsia"/>
                <w:sz w:val="24"/>
                <w:szCs w:val="24"/>
              </w:rPr>
              <w:delText>：</w:delText>
            </w:r>
          </w:del>
        </w:moveTo>
      </w:moveTo>
    </w:p>
    <w:p w14:paraId="5B426574" w14:textId="59AD70F0" w:rsidR="00BF6DF4" w:rsidRPr="00FA5E24" w:rsidDel="00450603" w:rsidRDefault="00BF6DF4" w:rsidP="00D44AB0">
      <w:pPr>
        <w:pStyle w:val="BodyText"/>
        <w:snapToGrid w:val="0"/>
        <w:spacing w:line="360" w:lineRule="auto"/>
        <w:rPr>
          <w:del w:id="97" w:author="Zhenbo" w:date="2019-06-03T10:23:00Z"/>
          <w:rFonts w:hAnsi="宋体"/>
          <w:sz w:val="24"/>
          <w:szCs w:val="24"/>
        </w:rPr>
        <w:pPrChange w:id="98" w:author="Zhenbo" w:date="2019-06-03T10:07:00Z">
          <w:pPr>
            <w:pStyle w:val="BodyText"/>
            <w:ind w:left="780"/>
          </w:pPr>
        </w:pPrChange>
      </w:pPr>
      <m:oMathPara>
        <m:oMath>
          <m:sSub>
            <m:sSubPr>
              <m:ctrlPr>
                <w:del w:id="99" w:author="Zhenbo" w:date="2019-06-03T10:07:00Z">
                  <w:rPr>
                    <w:rFonts w:ascii="Cambria Math" w:hAnsi="Cambria Math"/>
                    <w:sz w:val="24"/>
                    <w:szCs w:val="24"/>
                  </w:rPr>
                </w:del>
              </m:ctrlPr>
            </m:sSubPr>
            <m:e>
              <w:del w:id="100" w:author="Zhenbo" w:date="2019-06-03T10:07:00Z">
                <m:r>
                  <w:rPr>
                    <w:rFonts w:ascii="Cambria Math" w:hAnsi="Cambria Math"/>
                    <w:sz w:val="24"/>
                    <w:szCs w:val="24"/>
                  </w:rPr>
                  <m:t>Cluster</m:t>
                </m:r>
              </w:del>
            </m:e>
            <m:sub>
              <w:del w:id="101" w:author="Zhenbo" w:date="2019-06-03T10:07:00Z">
                <m:r>
                  <w:rPr>
                    <w:rFonts w:ascii="Cambria Math" w:hAnsi="Cambria Math"/>
                    <w:sz w:val="24"/>
                    <w:szCs w:val="24"/>
                  </w:rPr>
                  <m:t>i</m:t>
                </m:r>
              </w:del>
            </m:sub>
          </m:sSub>
          <w:del w:id="102" w:author="Zhenbo" w:date="2019-06-03T10:07:00Z">
            <m:r>
              <m:rPr>
                <m:sty m:val="p"/>
              </m:rPr>
              <w:rPr>
                <w:rFonts w:ascii="Cambria Math" w:hAnsi="Cambria Math"/>
                <w:sz w:val="24"/>
                <w:szCs w:val="24"/>
              </w:rPr>
              <m:t>=</m:t>
            </m:r>
          </w:del>
          <w:del w:id="103" w:author="Zhenbo" w:date="2019-06-03T10:07:00Z">
            <m:r>
              <w:rPr>
                <w:rFonts w:ascii="Cambria Math" w:hAnsi="Cambria Math"/>
                <w:sz w:val="24"/>
                <w:szCs w:val="24"/>
              </w:rPr>
              <m:t>RandomChoiceFrom</m:t>
            </m:r>
          </w:del>
          <m:d>
            <m:dPr>
              <m:begChr m:val="{"/>
              <m:endChr m:val="}"/>
              <m:ctrlPr>
                <w:del w:id="104" w:author="Zhenbo" w:date="2019-06-03T10:07:00Z">
                  <w:rPr>
                    <w:rFonts w:ascii="Cambria Math" w:hAnsi="Cambria Math"/>
                    <w:sz w:val="24"/>
                    <w:szCs w:val="24"/>
                  </w:rPr>
                </w:del>
              </m:ctrlPr>
            </m:dPr>
            <m:e>
              <m:sSub>
                <m:sSubPr>
                  <m:ctrlPr>
                    <w:del w:id="105" w:author="Zhenbo" w:date="2019-06-03T10:07:00Z">
                      <w:rPr>
                        <w:rFonts w:ascii="Cambria Math" w:hAnsi="Cambria Math"/>
                        <w:sz w:val="24"/>
                        <w:szCs w:val="24"/>
                      </w:rPr>
                    </w:del>
                  </m:ctrlPr>
                </m:sSubPr>
                <m:e>
                  <w:del w:id="106" w:author="Zhenbo" w:date="2019-06-03T10:07:00Z">
                    <m:r>
                      <w:rPr>
                        <w:rFonts w:ascii="Cambria Math" w:hAnsi="Cambria Math"/>
                        <w:sz w:val="24"/>
                        <w:szCs w:val="24"/>
                      </w:rPr>
                      <m:t>N</m:t>
                    </m:r>
                  </w:del>
                </m:e>
                <m:sub>
                  <w:del w:id="107" w:author="Zhenbo" w:date="2019-06-03T10:07:00Z">
                    <m:r>
                      <m:rPr>
                        <m:sty m:val="p"/>
                      </m:rPr>
                      <w:rPr>
                        <w:rFonts w:ascii="Cambria Math" w:hAnsi="Cambria Math"/>
                        <w:sz w:val="24"/>
                        <w:szCs w:val="24"/>
                      </w:rPr>
                      <m:t>1</m:t>
                    </m:r>
                  </w:del>
                </m:sub>
              </m:sSub>
              <w:del w:id="108" w:author="Zhenbo" w:date="2019-06-03T10:07:00Z">
                <m:r>
                  <m:rPr>
                    <m:sty m:val="p"/>
                  </m:rPr>
                  <w:rPr>
                    <w:rFonts w:ascii="Cambria Math" w:hAnsi="Cambria Math"/>
                    <w:sz w:val="24"/>
                    <w:szCs w:val="24"/>
                  </w:rPr>
                  <m:t>,</m:t>
                </m:r>
              </w:del>
              <m:sSub>
                <m:sSubPr>
                  <m:ctrlPr>
                    <w:del w:id="109" w:author="Zhenbo" w:date="2019-06-03T10:07:00Z">
                      <w:rPr>
                        <w:rFonts w:ascii="Cambria Math" w:hAnsi="Cambria Math"/>
                        <w:sz w:val="24"/>
                        <w:szCs w:val="24"/>
                      </w:rPr>
                    </w:del>
                  </m:ctrlPr>
                </m:sSubPr>
                <m:e>
                  <w:del w:id="110" w:author="Zhenbo" w:date="2019-06-03T10:07:00Z">
                    <m:r>
                      <w:rPr>
                        <w:rFonts w:ascii="Cambria Math" w:hAnsi="Cambria Math"/>
                        <w:sz w:val="24"/>
                        <w:szCs w:val="24"/>
                      </w:rPr>
                      <m:t>N</m:t>
                    </m:r>
                  </w:del>
                </m:e>
                <m:sub>
                  <w:del w:id="111" w:author="Zhenbo" w:date="2019-06-03T10:07:00Z">
                    <m:r>
                      <m:rPr>
                        <m:sty m:val="p"/>
                      </m:rPr>
                      <w:rPr>
                        <w:rFonts w:ascii="Cambria Math" w:hAnsi="Cambria Math"/>
                        <w:sz w:val="24"/>
                        <w:szCs w:val="24"/>
                      </w:rPr>
                      <m:t>2</m:t>
                    </m:r>
                  </w:del>
                </m:sub>
              </m:sSub>
              <w:del w:id="112" w:author="Zhenbo" w:date="2019-06-03T10:07:00Z">
                <m:r>
                  <m:rPr>
                    <m:sty m:val="p"/>
                  </m:rPr>
                  <w:rPr>
                    <w:rFonts w:ascii="Cambria Math" w:hAnsi="Cambria Math"/>
                    <w:sz w:val="24"/>
                    <w:szCs w:val="24"/>
                  </w:rPr>
                  <m:t>,⋯,</m:t>
                </m:r>
              </w:del>
              <m:sSub>
                <m:sSubPr>
                  <m:ctrlPr>
                    <w:del w:id="113" w:author="Zhenbo" w:date="2019-06-03T10:07:00Z">
                      <w:rPr>
                        <w:rFonts w:ascii="Cambria Math" w:hAnsi="Cambria Math"/>
                        <w:sz w:val="24"/>
                        <w:szCs w:val="24"/>
                      </w:rPr>
                    </w:del>
                  </m:ctrlPr>
                </m:sSubPr>
                <m:e>
                  <w:del w:id="114" w:author="Zhenbo" w:date="2019-06-03T10:07:00Z">
                    <m:r>
                      <w:rPr>
                        <w:rFonts w:ascii="Cambria Math" w:hAnsi="Cambria Math"/>
                        <w:sz w:val="24"/>
                        <w:szCs w:val="24"/>
                      </w:rPr>
                      <m:t>N</m:t>
                    </m:r>
                  </w:del>
                </m:e>
                <m:sub>
                  <w:del w:id="115" w:author="Zhenbo" w:date="2019-06-03T10:07:00Z">
                    <m:r>
                      <w:rPr>
                        <w:rFonts w:ascii="Cambria Math" w:hAnsi="Cambria Math"/>
                        <w:sz w:val="24"/>
                        <w:szCs w:val="24"/>
                      </w:rPr>
                      <m:t>n</m:t>
                    </m:r>
                  </w:del>
                </m:sub>
              </m:sSub>
            </m:e>
          </m:d>
        </m:oMath>
      </m:oMathPara>
    </w:p>
    <w:p w14:paraId="1D3AE7F6" w14:textId="45A21765" w:rsidR="00BF6DF4" w:rsidRPr="00E75A9A" w:rsidDel="00892543" w:rsidRDefault="00FC70AE" w:rsidP="00892543">
      <w:pPr>
        <w:pStyle w:val="BodyText"/>
        <w:snapToGrid w:val="0"/>
        <w:spacing w:line="360" w:lineRule="auto"/>
        <w:ind w:firstLine="420"/>
        <w:rPr>
          <w:del w:id="116" w:author="Zhenbo" w:date="2019-06-03T10:16:00Z"/>
          <w:rFonts w:eastAsia="宋体" w:hAnsi="宋体"/>
          <w:sz w:val="24"/>
          <w:szCs w:val="24"/>
        </w:rPr>
        <w:pPrChange w:id="117" w:author="Zhenbo" w:date="2019-06-03T10:16:00Z">
          <w:pPr>
            <w:pStyle w:val="BodyText"/>
            <w:snapToGrid w:val="0"/>
            <w:spacing w:line="360" w:lineRule="auto"/>
            <w:ind w:firstLine="420"/>
          </w:pPr>
        </w:pPrChange>
      </w:pPr>
      <w:ins w:id="118" w:author="Zhenbo" w:date="2019-06-03T10:08:00Z">
        <w:r>
          <w:rPr>
            <w:rFonts w:eastAsia="宋体" w:hAnsi="宋体" w:hint="eastAsia"/>
            <w:sz w:val="24"/>
            <w:szCs w:val="24"/>
          </w:rPr>
          <w:t>神经元</w:t>
        </w:r>
        <w:r>
          <w:rPr>
            <w:rFonts w:eastAsia="宋体" w:hAnsi="宋体" w:hint="eastAsia"/>
            <w:sz w:val="24"/>
            <w:szCs w:val="24"/>
          </w:rPr>
          <w:t>簇</w:t>
        </w:r>
        <w:r>
          <w:rPr>
            <w:rFonts w:eastAsia="宋体" w:hAnsi="宋体" w:hint="eastAsia"/>
            <w:sz w:val="24"/>
            <w:szCs w:val="24"/>
          </w:rPr>
          <w:t>间的神经元相互没有连接，</w:t>
        </w:r>
        <w:r>
          <w:rPr>
            <w:rFonts w:eastAsia="宋体" w:hAnsi="宋体" w:hint="eastAsia"/>
            <w:sz w:val="24"/>
            <w:szCs w:val="24"/>
          </w:rPr>
          <w:t>神经元簇</w:t>
        </w:r>
        <w:r>
          <w:rPr>
            <w:rFonts w:eastAsia="宋体" w:hAnsi="宋体" w:hint="eastAsia"/>
            <w:sz w:val="24"/>
            <w:szCs w:val="24"/>
          </w:rPr>
          <w:t>内的神经元彼此相互连接</w:t>
        </w:r>
        <w:r>
          <w:rPr>
            <w:rFonts w:eastAsia="宋体" w:hAnsi="宋体" w:hint="eastAsia"/>
            <w:sz w:val="24"/>
            <w:szCs w:val="24"/>
          </w:rPr>
          <w:t>。</w:t>
        </w:r>
      </w:ins>
      <w:ins w:id="119" w:author="Zhenbo" w:date="2019-06-03T10:09:00Z">
        <w:r w:rsidR="00B80595">
          <w:rPr>
            <w:rFonts w:eastAsia="宋体" w:hAnsi="宋体" w:hint="eastAsia"/>
            <w:sz w:val="24"/>
            <w:szCs w:val="24"/>
          </w:rPr>
          <w:t>簇</w:t>
        </w:r>
        <w:r w:rsidR="00B80595">
          <w:rPr>
            <w:rFonts w:eastAsia="宋体" w:hAnsi="宋体" w:hint="eastAsia"/>
            <w:sz w:val="24"/>
            <w:szCs w:val="24"/>
          </w:rPr>
          <w:t>内神经元</w:t>
        </w:r>
      </w:ins>
      <w:ins w:id="120" w:author="Zhenbo" w:date="2019-06-03T10:10:00Z">
        <w:r w:rsidR="00C44E66">
          <w:rPr>
            <w:rFonts w:eastAsia="宋体" w:hAnsi="宋体" w:hint="eastAsia"/>
            <w:sz w:val="24"/>
            <w:szCs w:val="24"/>
          </w:rPr>
          <w:t>连接</w:t>
        </w:r>
      </w:ins>
      <w:ins w:id="121" w:author="Zhenbo" w:date="2019-06-03T10:11:00Z">
        <w:r w:rsidR="00C44E66">
          <w:rPr>
            <w:rFonts w:eastAsia="宋体" w:hAnsi="宋体" w:hint="eastAsia"/>
            <w:sz w:val="24"/>
            <w:szCs w:val="24"/>
          </w:rPr>
          <w:t>按照</w:t>
        </w:r>
      </w:ins>
      <w:ins w:id="122" w:author="Zhenbo" w:date="2019-06-03T10:10:00Z">
        <w:r w:rsidR="00C44E66">
          <w:rPr>
            <w:rFonts w:eastAsia="宋体" w:hAnsi="宋体" w:hint="eastAsia"/>
            <w:sz w:val="24"/>
            <w:szCs w:val="24"/>
          </w:rPr>
          <w:t>胜者</w:t>
        </w:r>
      </w:ins>
      <w:ins w:id="123" w:author="Zhenbo" w:date="2019-06-03T10:11:00Z">
        <w:r w:rsidR="00C44E66">
          <w:rPr>
            <w:rFonts w:eastAsia="宋体" w:hAnsi="宋体" w:hint="eastAsia"/>
            <w:sz w:val="24"/>
            <w:szCs w:val="24"/>
          </w:rPr>
          <w:t>独享的原则进行设计，即</w:t>
        </w:r>
      </w:ins>
      <w:ins w:id="124" w:author="Zhenbo" w:date="2019-06-03T10:12:00Z">
        <w:r w:rsidR="00C44E66">
          <w:rPr>
            <w:rFonts w:eastAsia="宋体" w:hAnsi="宋体" w:hint="eastAsia"/>
            <w:sz w:val="24"/>
            <w:szCs w:val="24"/>
          </w:rPr>
          <w:t>簇内的神经元</w:t>
        </w:r>
      </w:ins>
      <w:ins w:id="125" w:author="Zhenbo" w:date="2019-06-03T10:13:00Z">
        <w:r w:rsidR="00C44E66">
          <w:rPr>
            <w:rFonts w:eastAsia="宋体" w:hAnsi="宋体" w:hint="eastAsia"/>
            <w:sz w:val="24"/>
            <w:szCs w:val="24"/>
          </w:rPr>
          <w:t>根据其输入值的大小来决定该神经元是否发放，</w:t>
        </w:r>
      </w:ins>
      <w:ins w:id="126" w:author="Zhenbo" w:date="2019-06-03T10:14:00Z">
        <w:r w:rsidR="00C44E66">
          <w:rPr>
            <w:rFonts w:eastAsia="宋体" w:hAnsi="宋体" w:hint="eastAsia"/>
            <w:sz w:val="24"/>
            <w:szCs w:val="24"/>
          </w:rPr>
          <w:t>簇内神经元输入值最大的</w:t>
        </w:r>
        <w:r w:rsidR="009A3561">
          <w:rPr>
            <w:rFonts w:eastAsia="宋体" w:hAnsi="宋体" w:hint="eastAsia"/>
            <w:sz w:val="24"/>
            <w:szCs w:val="24"/>
          </w:rPr>
          <w:t>神经元将被激活，而簇内其它神经元都将</w:t>
        </w:r>
      </w:ins>
      <w:ins w:id="127" w:author="Zhenbo" w:date="2019-06-03T10:15:00Z">
        <w:r w:rsidR="009A3561">
          <w:rPr>
            <w:rFonts w:eastAsia="宋体" w:hAnsi="宋体" w:hint="eastAsia"/>
            <w:sz w:val="24"/>
            <w:szCs w:val="24"/>
          </w:rPr>
          <w:t>处于静息状态。激活状态的神经元其输出取值为</w:t>
        </w:r>
        <w:r w:rsidR="009A3561">
          <w:rPr>
            <w:rFonts w:eastAsia="宋体" w:hAnsi="宋体" w:hint="eastAsia"/>
            <w:sz w:val="24"/>
            <w:szCs w:val="24"/>
          </w:rPr>
          <w:t>1</w:t>
        </w:r>
        <w:r w:rsidR="009A3561">
          <w:rPr>
            <w:rFonts w:eastAsia="宋体" w:hAnsi="宋体" w:hint="eastAsia"/>
            <w:sz w:val="24"/>
            <w:szCs w:val="24"/>
          </w:rPr>
          <w:t>，而静息状态</w:t>
        </w:r>
      </w:ins>
      <w:ins w:id="128" w:author="Zhenbo" w:date="2019-06-03T10:16:00Z">
        <w:r w:rsidR="009A3561">
          <w:rPr>
            <w:rFonts w:eastAsia="宋体" w:hAnsi="宋体" w:hint="eastAsia"/>
            <w:sz w:val="24"/>
            <w:szCs w:val="24"/>
          </w:rPr>
          <w:t>神经元其输出取值为</w:t>
        </w:r>
        <w:r w:rsidR="009A3561">
          <w:rPr>
            <w:rFonts w:eastAsia="宋体" w:hAnsi="宋体" w:hint="eastAsia"/>
            <w:sz w:val="24"/>
            <w:szCs w:val="24"/>
          </w:rPr>
          <w:t>0</w:t>
        </w:r>
        <w:r w:rsidR="00085854">
          <w:rPr>
            <w:rFonts w:eastAsia="宋体" w:hAnsi="宋体" w:hint="eastAsia"/>
            <w:sz w:val="24"/>
            <w:szCs w:val="24"/>
          </w:rPr>
          <w:t>。</w:t>
        </w:r>
      </w:ins>
      <w:moveTo w:id="129" w:author="Zhenbo" w:date="2019-06-03T10:02:00Z">
        <w:del w:id="130" w:author="Zhenbo" w:date="2019-06-03T10:16:00Z">
          <w:r w:rsidR="00BF6DF4" w:rsidDel="00892543">
            <w:rPr>
              <w:rFonts w:eastAsia="宋体" w:hAnsi="宋体" w:hint="eastAsia"/>
              <w:sz w:val="24"/>
              <w:szCs w:val="24"/>
            </w:rPr>
            <w:delText>当中间层的神经元被划分成</w:delText>
          </w:r>
          <w:r w:rsidR="00BF6DF4" w:rsidRPr="0043051A" w:rsidDel="00892543">
            <w:rPr>
              <w:rFonts w:eastAsia="宋体" w:hAnsi="宋体" w:hint="eastAsia"/>
              <w:sz w:val="24"/>
              <w:szCs w:val="24"/>
            </w:rPr>
            <w:delText>神经元簇</w:delText>
          </w:r>
          <w:r w:rsidR="00BF6DF4" w:rsidDel="00892543">
            <w:rPr>
              <w:rFonts w:eastAsia="宋体" w:hAnsi="宋体" w:hint="eastAsia"/>
              <w:sz w:val="24"/>
              <w:szCs w:val="24"/>
            </w:rPr>
            <w:delText>之后，选择</w:delText>
          </w:r>
          <w:r w:rsidR="00BF6DF4" w:rsidRPr="00E75A9A" w:rsidDel="00892543">
            <w:rPr>
              <w:rFonts w:eastAsia="宋体" w:hAnsi="宋体" w:hint="eastAsia"/>
              <w:sz w:val="24"/>
              <w:szCs w:val="24"/>
            </w:rPr>
            <w:delText>每个簇中</w:delText>
          </w:r>
          <w:r w:rsidR="00BF6DF4" w:rsidDel="00892543">
            <w:rPr>
              <w:rFonts w:eastAsia="宋体" w:hAnsi="宋体" w:hint="eastAsia"/>
              <w:sz w:val="24"/>
              <w:szCs w:val="24"/>
            </w:rPr>
            <w:delText>输出值最大的神经作为该簇的特征表达</w:delText>
          </w:r>
          <w:r w:rsidR="00BF6DF4" w:rsidRPr="00E75A9A" w:rsidDel="00892543">
            <w:rPr>
              <w:rFonts w:eastAsia="宋体" w:hAnsi="宋体" w:hint="eastAsia"/>
              <w:sz w:val="24"/>
              <w:szCs w:val="24"/>
            </w:rPr>
            <w:delText>，即每个簇中值最大的元素</w:delTex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00BF6DF4" w:rsidRPr="00E75A9A" w:rsidDel="00892543">
            <w:rPr>
              <w:rFonts w:eastAsia="宋体" w:hAnsi="宋体" w:hint="eastAsia"/>
              <w:sz w:val="24"/>
              <w:szCs w:val="24"/>
            </w:rPr>
            <w:delText>来代表该簇的特征</w:delText>
          </w:r>
          <w:r w:rsidR="00BF6DF4" w:rsidDel="00892543">
            <w:rPr>
              <w:rFonts w:eastAsia="宋体" w:hAnsi="宋体" w:hint="eastAsia"/>
              <w:sz w:val="24"/>
              <w:szCs w:val="24"/>
            </w:rPr>
            <w:delText>：</w:delText>
          </w:r>
        </w:del>
      </w:moveTo>
    </w:p>
    <w:p w14:paraId="77E19384" w14:textId="2A15BCAA" w:rsidR="00BF6DF4" w:rsidRPr="00AC6D21" w:rsidDel="00892543" w:rsidRDefault="00BF6DF4" w:rsidP="00BF6DF4">
      <w:pPr>
        <w:pStyle w:val="BodyText"/>
        <w:snapToGrid w:val="0"/>
        <w:spacing w:line="360" w:lineRule="auto"/>
        <w:ind w:firstLineChars="200" w:firstLine="480"/>
        <w:rPr>
          <w:del w:id="131" w:author="Zhenbo" w:date="2019-06-03T10:16:00Z"/>
          <w:rFonts w:eastAsia="宋体" w:hAnsi="宋体"/>
          <w:sz w:val="24"/>
          <w:szCs w:val="24"/>
        </w:rPr>
      </w:pPr>
      <m:oMathPara>
        <m:oMath>
          <m:sSub>
            <m:sSubPr>
              <m:ctrlPr>
                <w:del w:id="132" w:author="Zhenbo" w:date="2019-06-03T10:16:00Z">
                  <w:rPr>
                    <w:rFonts w:ascii="Cambria Math" w:eastAsia="宋体" w:hAnsi="Cambria Math"/>
                    <w:sz w:val="24"/>
                    <w:szCs w:val="24"/>
                  </w:rPr>
                </w:del>
              </m:ctrlPr>
            </m:sSubPr>
            <m:e>
              <w:del w:id="133" w:author="Zhenbo" w:date="2019-06-03T10:16:00Z">
                <m:r>
                  <w:rPr>
                    <w:rFonts w:ascii="Cambria Math" w:eastAsia="宋体" w:hAnsi="Cambria Math"/>
                    <w:sz w:val="24"/>
                    <w:szCs w:val="24"/>
                  </w:rPr>
                  <m:t>Feature</m:t>
                </m:r>
              </w:del>
            </m:e>
            <m:sub>
              <w:del w:id="134" w:author="Zhenbo" w:date="2019-06-03T10:16:00Z">
                <m:r>
                  <w:rPr>
                    <w:rFonts w:ascii="Cambria Math" w:eastAsia="宋体" w:hAnsi="Cambria Math"/>
                    <w:sz w:val="24"/>
                    <w:szCs w:val="24"/>
                  </w:rPr>
                  <m:t>i</m:t>
                </m:r>
              </w:del>
            </m:sub>
          </m:sSub>
          <w:del w:id="135" w:author="Zhenbo" w:date="2019-06-03T10:16:00Z">
            <m:r>
              <m:rPr>
                <m:sty m:val="p"/>
              </m:rPr>
              <w:rPr>
                <w:rFonts w:ascii="Cambria Math" w:eastAsia="宋体" w:hAnsi="Cambria Math"/>
                <w:sz w:val="24"/>
                <w:szCs w:val="24"/>
              </w:rPr>
              <m:t>=</m:t>
            </m:r>
          </w:del>
          <w:del w:id="136" w:author="Zhenbo" w:date="2019-06-03T10:16:00Z">
            <m:r>
              <w:rPr>
                <w:rFonts w:ascii="Cambria Math" w:eastAsia="宋体" w:hAnsi="Cambria Math"/>
                <w:sz w:val="24"/>
                <w:szCs w:val="24"/>
              </w:rPr>
              <m:t>Max</m:t>
            </m:r>
          </w:del>
          <w:del w:id="137" w:author="Zhenbo" w:date="2019-06-03T10:16:00Z">
            <m:r>
              <m:rPr>
                <m:sty m:val="p"/>
              </m:rPr>
              <w:rPr>
                <w:rFonts w:ascii="Cambria Math" w:eastAsia="宋体" w:hAnsi="Cambria Math"/>
                <w:sz w:val="24"/>
                <w:szCs w:val="24"/>
              </w:rPr>
              <m:t>(</m:t>
            </m:r>
          </w:del>
          <m:sSub>
            <m:sSubPr>
              <m:ctrlPr>
                <w:del w:id="138" w:author="Zhenbo" w:date="2019-06-03T10:16:00Z">
                  <w:rPr>
                    <w:rFonts w:ascii="Cambria Math" w:eastAsia="宋体" w:hAnsi="Cambria Math"/>
                    <w:sz w:val="24"/>
                    <w:szCs w:val="24"/>
                  </w:rPr>
                </w:del>
              </m:ctrlPr>
            </m:sSubPr>
            <m:e>
              <w:del w:id="139" w:author="Zhenbo" w:date="2019-06-03T10:16:00Z">
                <m:r>
                  <w:rPr>
                    <w:rFonts w:ascii="Cambria Math" w:hAnsi="Cambria Math"/>
                    <w:sz w:val="24"/>
                    <w:szCs w:val="24"/>
                  </w:rPr>
                  <m:t>Cluster</m:t>
                </m:r>
              </w:del>
            </m:e>
            <m:sub>
              <w:del w:id="140" w:author="Zhenbo" w:date="2019-06-03T10:16:00Z">
                <m:r>
                  <w:rPr>
                    <w:rFonts w:ascii="Cambria Math" w:eastAsia="宋体" w:hAnsi="Cambria Math"/>
                    <w:sz w:val="24"/>
                    <w:szCs w:val="24"/>
                  </w:rPr>
                  <m:t>i</m:t>
                </m:r>
              </w:del>
            </m:sub>
          </m:sSub>
          <w:del w:id="141" w:author="Zhenbo" w:date="2019-06-03T10:16:00Z">
            <m:r>
              <m:rPr>
                <m:sty m:val="p"/>
              </m:rPr>
              <w:rPr>
                <w:rFonts w:ascii="Cambria Math" w:eastAsia="宋体" w:hAnsi="Cambria Math"/>
                <w:sz w:val="24"/>
                <w:szCs w:val="24"/>
              </w:rPr>
              <m:t>)</m:t>
            </m:r>
          </w:del>
        </m:oMath>
      </m:oMathPara>
    </w:p>
    <w:p w14:paraId="23E53647" w14:textId="66FDCB73" w:rsidR="00BF6DF4" w:rsidDel="00892543" w:rsidRDefault="00BF6DF4" w:rsidP="00BF6DF4">
      <w:pPr>
        <w:pStyle w:val="BodyText"/>
        <w:snapToGrid w:val="0"/>
        <w:spacing w:line="360" w:lineRule="auto"/>
        <w:ind w:firstLine="420"/>
        <w:rPr>
          <w:del w:id="142" w:author="Zhenbo" w:date="2019-06-03T10:16:00Z"/>
          <w:rFonts w:eastAsia="宋体" w:hAnsi="宋体"/>
          <w:sz w:val="24"/>
          <w:szCs w:val="24"/>
        </w:rPr>
      </w:pPr>
      <w:moveTo w:id="143" w:author="Zhenbo" w:date="2019-06-03T10:02:00Z">
        <w:del w:id="144" w:author="Zhenbo" w:date="2019-06-03T10:16:00Z">
          <w:r w:rsidDel="00892543">
            <w:rPr>
              <w:rFonts w:eastAsia="宋体" w:hAnsi="宋体" w:hint="eastAsia"/>
              <w:sz w:val="24"/>
              <w:szCs w:val="24"/>
            </w:rPr>
            <w:delText>将中间层向量重新赋值，如果当前神经元作为中间层的特征，则将该神经元激活，否则抑制该神经元：</w:delText>
          </w:r>
        </w:del>
      </w:moveTo>
    </w:p>
    <w:p w14:paraId="2B5FF712" w14:textId="5A072A32" w:rsidR="00BF6DF4" w:rsidRPr="00BA2F89" w:rsidDel="00892543" w:rsidRDefault="00BF6DF4" w:rsidP="00BF6DF4">
      <w:pPr>
        <w:pStyle w:val="BodyText"/>
        <w:snapToGrid w:val="0"/>
        <w:spacing w:line="360" w:lineRule="auto"/>
        <w:ind w:left="780" w:firstLineChars="200" w:firstLine="480"/>
        <w:rPr>
          <w:del w:id="145" w:author="Zhenbo" w:date="2019-06-03T10:16:00Z"/>
          <w:rFonts w:eastAsia="宋体" w:hAnsi="宋体"/>
          <w:sz w:val="24"/>
          <w:szCs w:val="24"/>
        </w:rPr>
      </w:pPr>
      <m:oMathPara>
        <m:oMath>
          <m:sSub>
            <m:sSubPr>
              <m:ctrlPr>
                <w:del w:id="146" w:author="Zhenbo" w:date="2019-06-03T10:16:00Z">
                  <w:rPr>
                    <w:rFonts w:ascii="Cambria Math" w:eastAsia="宋体" w:hAnsi="Cambria Math"/>
                    <w:sz w:val="24"/>
                    <w:szCs w:val="24"/>
                  </w:rPr>
                </w:del>
              </m:ctrlPr>
            </m:sSubPr>
            <m:e>
              <w:del w:id="147" w:author="Zhenbo" w:date="2019-06-03T10:16:00Z">
                <m:r>
                  <w:rPr>
                    <w:rFonts w:ascii="Cambria Math" w:eastAsia="宋体" w:hAnsi="Cambria Math" w:hint="eastAsia"/>
                    <w:sz w:val="24"/>
                    <w:szCs w:val="24"/>
                  </w:rPr>
                  <m:t>M</m:t>
                </m:r>
              </w:del>
            </m:e>
            <m:sub>
              <w:del w:id="148" w:author="Zhenbo" w:date="2019-06-03T10:16:00Z">
                <m:r>
                  <w:rPr>
                    <w:rFonts w:ascii="Cambria Math" w:eastAsia="宋体" w:hAnsi="Cambria Math"/>
                    <w:sz w:val="24"/>
                    <w:szCs w:val="24"/>
                  </w:rPr>
                  <m:t>i</m:t>
                </m:r>
              </w:del>
            </m:sub>
          </m:sSub>
          <w:del w:id="149" w:author="Zhenbo" w:date="2019-06-03T10:16:00Z">
            <m:r>
              <m:rPr>
                <m:sty m:val="p"/>
              </m:rPr>
              <w:rPr>
                <w:rFonts w:ascii="Cambria Math" w:eastAsia="宋体" w:hAnsi="Cambria Math"/>
                <w:sz w:val="24"/>
                <w:szCs w:val="24"/>
              </w:rPr>
              <m:t>=</m:t>
            </m:r>
          </w:del>
          <m:d>
            <m:dPr>
              <m:begChr m:val="{"/>
              <m:endChr m:val=""/>
              <m:ctrlPr>
                <w:del w:id="150" w:author="Zhenbo" w:date="2019-06-03T10:16:00Z">
                  <w:rPr>
                    <w:rFonts w:ascii="Cambria Math" w:eastAsia="宋体" w:hAnsi="Cambria Math"/>
                    <w:sz w:val="24"/>
                    <w:szCs w:val="24"/>
                  </w:rPr>
                </w:del>
              </m:ctrlPr>
            </m:dPr>
            <m:e>
              <m:eqArr>
                <m:eqArrPr>
                  <m:ctrlPr>
                    <w:del w:id="151" w:author="Zhenbo" w:date="2019-06-03T10:16:00Z">
                      <w:rPr>
                        <w:rFonts w:ascii="Cambria Math" w:eastAsia="宋体" w:hAnsi="Cambria Math"/>
                        <w:sz w:val="24"/>
                        <w:szCs w:val="24"/>
                      </w:rPr>
                    </w:del>
                  </m:ctrlPr>
                </m:eqArrPr>
                <m:e>
                  <w:del w:id="152" w:author="Zhenbo" w:date="2019-06-03T10:16:00Z">
                    <m:r>
                      <m:rPr>
                        <m:sty m:val="p"/>
                      </m:rPr>
                      <w:rPr>
                        <w:rFonts w:ascii="Cambria Math" w:eastAsia="宋体" w:hAnsi="Cambria Math"/>
                        <w:sz w:val="24"/>
                        <w:szCs w:val="24"/>
                      </w:rPr>
                      <m:t xml:space="preserve">1        </m:t>
                    </m:r>
                  </w:del>
                  <m:sSub>
                    <m:sSubPr>
                      <m:ctrlPr>
                        <w:del w:id="153" w:author="Zhenbo" w:date="2019-06-03T10:16:00Z">
                          <w:rPr>
                            <w:rFonts w:ascii="Cambria Math" w:eastAsia="宋体" w:hAnsi="Cambria Math"/>
                            <w:i/>
                            <w:sz w:val="24"/>
                            <w:szCs w:val="24"/>
                          </w:rPr>
                        </w:del>
                      </m:ctrlPr>
                    </m:sSubPr>
                    <m:e>
                      <w:del w:id="154" w:author="Zhenbo" w:date="2019-06-03T10:16:00Z">
                        <m:r>
                          <w:rPr>
                            <w:rFonts w:ascii="Cambria Math" w:eastAsia="宋体" w:hAnsi="Cambria Math"/>
                            <w:sz w:val="24"/>
                            <w:szCs w:val="24"/>
                          </w:rPr>
                          <m:t>N</m:t>
                        </m:r>
                      </w:del>
                    </m:e>
                    <m:sub>
                      <w:del w:id="155" w:author="Zhenbo" w:date="2019-06-03T10:16:00Z">
                        <m:r>
                          <w:rPr>
                            <w:rFonts w:ascii="Cambria Math" w:eastAsia="宋体" w:hAnsi="Cambria Math"/>
                            <w:sz w:val="24"/>
                            <w:szCs w:val="24"/>
                          </w:rPr>
                          <m:t>i</m:t>
                        </m:r>
                      </w:del>
                    </m:sub>
                  </m:sSub>
                  <w:del w:id="156" w:author="Zhenbo" w:date="2019-06-03T10:16:00Z">
                    <m:r>
                      <m:rPr>
                        <m:sty m:val="p"/>
                      </m:rPr>
                      <w:rPr>
                        <w:rFonts w:ascii="Cambria Math" w:eastAsia="宋体" w:hAnsi="Cambria Math"/>
                        <w:sz w:val="24"/>
                        <w:szCs w:val="24"/>
                      </w:rPr>
                      <m:t>∈Feature</m:t>
                    </m:r>
                  </w:del>
                </m:e>
                <m:e>
                  <w:del w:id="157" w:author="Zhenbo" w:date="2019-06-03T10:16:00Z">
                    <m:r>
                      <m:rPr>
                        <m:sty m:val="p"/>
                      </m:rPr>
                      <w:rPr>
                        <w:rFonts w:ascii="Cambria Math" w:eastAsia="宋体" w:hAnsi="Cambria Math"/>
                        <w:sz w:val="24"/>
                        <w:szCs w:val="24"/>
                      </w:rPr>
                      <m:t xml:space="preserve">0        </m:t>
                    </m:r>
                  </w:del>
                  <m:sSub>
                    <m:sSubPr>
                      <m:ctrlPr>
                        <w:del w:id="158" w:author="Zhenbo" w:date="2019-06-03T10:16:00Z">
                          <w:rPr>
                            <w:rFonts w:ascii="Cambria Math" w:eastAsia="宋体" w:hAnsi="Cambria Math"/>
                            <w:i/>
                            <w:sz w:val="24"/>
                            <w:szCs w:val="24"/>
                          </w:rPr>
                        </w:del>
                      </m:ctrlPr>
                    </m:sSubPr>
                    <m:e>
                      <w:del w:id="159" w:author="Zhenbo" w:date="2019-06-03T10:16:00Z">
                        <m:r>
                          <w:rPr>
                            <w:rFonts w:ascii="Cambria Math" w:eastAsia="宋体" w:hAnsi="Cambria Math"/>
                            <w:sz w:val="24"/>
                            <w:szCs w:val="24"/>
                          </w:rPr>
                          <m:t>N</m:t>
                        </m:r>
                      </w:del>
                    </m:e>
                    <m:sub>
                      <w:del w:id="160" w:author="Zhenbo" w:date="2019-06-03T10:16:00Z">
                        <m:r>
                          <w:rPr>
                            <w:rFonts w:ascii="Cambria Math" w:eastAsia="宋体" w:hAnsi="Cambria Math"/>
                            <w:sz w:val="24"/>
                            <w:szCs w:val="24"/>
                          </w:rPr>
                          <m:t>i</m:t>
                        </m:r>
                      </w:del>
                    </m:sub>
                  </m:sSub>
                  <w:del w:id="161" w:author="Zhenbo" w:date="2019-06-03T10:16:00Z">
                    <m:r>
                      <m:rPr>
                        <m:sty m:val="p"/>
                      </m:rPr>
                      <w:rPr>
                        <w:rFonts w:ascii="Cambria Math" w:eastAsia="宋体" w:hAnsi="Cambria Math"/>
                        <w:sz w:val="24"/>
                        <w:szCs w:val="24"/>
                      </w:rPr>
                      <m:t>∉Feature</m:t>
                    </m:r>
                  </w:del>
                </m:e>
              </m:eqArr>
            </m:e>
          </m:d>
        </m:oMath>
      </m:oMathPara>
    </w:p>
    <w:moveToRangeEnd w:id="58"/>
    <w:p w14:paraId="0271C9CF" w14:textId="77777777" w:rsidR="00BF6DF4" w:rsidRDefault="00BF6DF4" w:rsidP="00D10164">
      <w:pPr>
        <w:pStyle w:val="BodyText"/>
        <w:snapToGrid w:val="0"/>
        <w:spacing w:line="360" w:lineRule="auto"/>
        <w:rPr>
          <w:ins w:id="162" w:author="Zhenbo" w:date="2019-06-03T10:02:00Z"/>
          <w:rFonts w:eastAsia="宋体" w:hAnsi="宋体" w:hint="eastAsia"/>
          <w:sz w:val="24"/>
          <w:szCs w:val="24"/>
        </w:rPr>
      </w:pPr>
    </w:p>
    <w:p w14:paraId="4DE6FCDE" w14:textId="740CBEE6" w:rsidR="00450603" w:rsidRDefault="00D10164" w:rsidP="00892543">
      <w:pPr>
        <w:pStyle w:val="BodyText"/>
        <w:snapToGrid w:val="0"/>
        <w:spacing w:line="360" w:lineRule="auto"/>
        <w:rPr>
          <w:ins w:id="163" w:author="Zhenbo" w:date="2019-06-03T10:23:00Z"/>
          <w:rFonts w:eastAsia="宋体" w:hAnsi="宋体" w:hint="eastAsia"/>
          <w:sz w:val="24"/>
          <w:szCs w:val="24"/>
        </w:rPr>
        <w:pPrChange w:id="164" w:author="Zhenbo" w:date="2019-06-03T10:23:00Z">
          <w:pPr>
            <w:pStyle w:val="BodyText"/>
            <w:snapToGrid w:val="0"/>
            <w:spacing w:line="360" w:lineRule="auto"/>
            <w:ind w:left="780"/>
          </w:pPr>
        </w:pPrChange>
      </w:pPr>
      <w:r>
        <w:rPr>
          <w:rFonts w:eastAsia="宋体" w:hAnsi="宋体"/>
          <w:sz w:val="24"/>
          <w:szCs w:val="24"/>
        </w:rPr>
        <w:t>1.</w:t>
      </w:r>
      <w:del w:id="165" w:author="Zhenbo" w:date="2019-06-03T10:23:00Z">
        <w:r w:rsidDel="00450603">
          <w:rPr>
            <w:rFonts w:eastAsia="宋体" w:hAnsi="宋体"/>
            <w:sz w:val="24"/>
            <w:szCs w:val="24"/>
          </w:rPr>
          <w:delText>2</w:delText>
        </w:r>
      </w:del>
      <w:ins w:id="166" w:author="Zhenbo" w:date="2019-06-03T10:23:00Z">
        <w:r w:rsidR="00450603">
          <w:rPr>
            <w:rFonts w:eastAsia="宋体" w:hAnsi="宋体" w:hint="eastAsia"/>
            <w:sz w:val="24"/>
            <w:szCs w:val="24"/>
          </w:rPr>
          <w:t>3</w:t>
        </w:r>
      </w:ins>
      <w:ins w:id="167" w:author="Zhenbo" w:date="2019-06-03T10:16:00Z">
        <w:r w:rsidR="00892543">
          <w:rPr>
            <w:rFonts w:eastAsia="宋体" w:hAnsi="宋体"/>
            <w:sz w:val="24"/>
            <w:szCs w:val="24"/>
          </w:rPr>
          <w:t xml:space="preserve">. </w:t>
        </w:r>
        <w:r w:rsidR="00892543">
          <w:rPr>
            <w:rFonts w:eastAsia="宋体" w:hAnsi="宋体" w:hint="eastAsia"/>
            <w:sz w:val="24"/>
            <w:szCs w:val="24"/>
          </w:rPr>
          <w:t>为了</w:t>
        </w:r>
      </w:ins>
      <w:ins w:id="168" w:author="Zhenbo" w:date="2019-06-03T10:17:00Z">
        <w:r w:rsidR="00892543">
          <w:rPr>
            <w:rFonts w:eastAsia="宋体" w:hAnsi="宋体" w:hint="eastAsia"/>
            <w:sz w:val="24"/>
            <w:szCs w:val="24"/>
          </w:rPr>
          <w:t>计算递归层每一个神经元的输入值，需要确定输入层与递归层之间的连接矩阵</w:t>
        </w:r>
        <m:oMath>
          <m:r>
            <m:rPr>
              <m:sty m:val="bi"/>
            </m:rPr>
            <w:rPr>
              <w:rFonts w:ascii="Cambria Math" w:eastAsia="宋体" w:hAnsi="Cambria Math"/>
              <w:sz w:val="24"/>
              <w:szCs w:val="24"/>
            </w:rPr>
            <m:t>W</m:t>
          </m:r>
        </m:oMath>
        <w:r w:rsidR="00892543">
          <w:rPr>
            <w:rFonts w:eastAsia="宋体" w:hAnsi="宋体" w:hint="eastAsia"/>
            <w:sz w:val="24"/>
            <w:szCs w:val="24"/>
          </w:rPr>
          <w:t>。</w:t>
        </w:r>
      </w:ins>
      <w:del w:id="169" w:author="Zhenbo" w:date="2019-06-03T10:17:00Z">
        <w:r w:rsidR="004759A0" w:rsidDel="00892543">
          <w:rPr>
            <w:rFonts w:eastAsia="宋体" w:hAnsi="宋体" w:hint="eastAsia"/>
            <w:sz w:val="24"/>
            <w:szCs w:val="24"/>
          </w:rPr>
          <w:delText>构建</w:delText>
        </w:r>
      </w:del>
      <w:del w:id="170" w:author="Zhenbo" w:date="2019-06-03T10:01:00Z">
        <w:r w:rsidR="004759A0" w:rsidDel="00BF6DF4">
          <w:rPr>
            <w:rFonts w:eastAsia="宋体" w:hAnsi="宋体" w:hint="eastAsia"/>
            <w:sz w:val="24"/>
            <w:szCs w:val="24"/>
          </w:rPr>
          <w:delText>低维</w:delText>
        </w:r>
      </w:del>
      <w:del w:id="171" w:author="Zhenbo" w:date="2019-06-03T10:17:00Z">
        <w:r w:rsidR="004D7B9F" w:rsidDel="00892543">
          <w:rPr>
            <w:rFonts w:eastAsia="宋体" w:hAnsi="宋体" w:hint="eastAsia"/>
            <w:sz w:val="24"/>
            <w:szCs w:val="24"/>
          </w:rPr>
          <w:delText>输入层</w:delText>
        </w:r>
        <w:r w:rsidR="007E1CC9" w:rsidDel="00892543">
          <w:rPr>
            <w:rFonts w:eastAsia="宋体" w:hAnsi="宋体" w:hint="eastAsia"/>
            <w:sz w:val="24"/>
            <w:szCs w:val="24"/>
          </w:rPr>
          <w:delText>和</w:delText>
        </w:r>
        <w:r w:rsidR="00981ECE" w:rsidDel="00892543">
          <w:rPr>
            <w:rFonts w:eastAsia="宋体" w:hAnsi="宋体" w:hint="eastAsia"/>
            <w:sz w:val="24"/>
            <w:szCs w:val="24"/>
          </w:rPr>
          <w:delText>包含</w:delText>
        </w:r>
        <m:oMath>
          <m:r>
            <w:rPr>
              <w:rFonts w:ascii="Cambria Math" w:eastAsia="宋体" w:hAnsi="Cambria Math"/>
              <w:sz w:val="24"/>
              <w:szCs w:val="24"/>
            </w:rPr>
            <m:t>n</m:t>
          </m:r>
        </m:oMath>
        <w:r w:rsidR="00981ECE" w:rsidDel="00892543">
          <w:rPr>
            <w:rFonts w:eastAsia="宋体" w:hAnsi="宋体" w:hint="eastAsia"/>
            <w:sz w:val="24"/>
            <w:szCs w:val="24"/>
          </w:rPr>
          <w:delText>个神经元的</w:delText>
        </w:r>
        <w:r w:rsidR="007E1CC9" w:rsidDel="00892543">
          <w:rPr>
            <w:rFonts w:eastAsia="宋体" w:hAnsi="宋体" w:hint="eastAsia"/>
            <w:sz w:val="24"/>
            <w:szCs w:val="24"/>
          </w:rPr>
          <w:delText>中间层</w:delText>
        </w:r>
        <m:oMath>
          <m:r>
            <w:rPr>
              <w:rFonts w:ascii="Cambria Math" w:eastAsia="宋体" w:hAnsi="Cambria Math"/>
              <w:sz w:val="24"/>
              <w:szCs w:val="24"/>
            </w:rPr>
            <m:t>M</m:t>
          </m:r>
        </m:oMath>
        <w:r w:rsidR="008B6294" w:rsidDel="00892543">
          <w:rPr>
            <w:rFonts w:eastAsia="宋体" w:hAnsi="宋体" w:hint="eastAsia"/>
            <w:sz w:val="24"/>
            <w:szCs w:val="24"/>
          </w:rPr>
          <w:delText>之间的稀疏连接矩阵</w:delText>
        </w:r>
        <m:oMath>
          <m:r>
            <w:rPr>
              <w:rFonts w:ascii="Cambria Math" w:eastAsia="宋体" w:hAnsi="Cambria Math"/>
              <w:sz w:val="24"/>
              <w:szCs w:val="24"/>
            </w:rPr>
            <m:t>W</m:t>
          </m:r>
        </m:oMath>
        <w:r w:rsidR="00ED398D" w:rsidDel="00892543">
          <w:rPr>
            <w:rFonts w:eastAsia="宋体" w:hAnsi="宋体" w:hint="eastAsia"/>
            <w:sz w:val="24"/>
            <w:szCs w:val="24"/>
          </w:rPr>
          <w:delText>，将图片的低维特征向量映射到高维空间</w:delText>
        </w:r>
        <w:r w:rsidR="00981ECE" w:rsidDel="00892543">
          <w:rPr>
            <w:rFonts w:eastAsia="宋体" w:hAnsi="宋体" w:hint="eastAsia"/>
            <w:sz w:val="24"/>
            <w:szCs w:val="24"/>
          </w:rPr>
          <w:delText>。</w:delText>
        </w:r>
      </w:del>
      <w:del w:id="172" w:author="Zhenbo" w:date="2019-06-03T10:18:00Z">
        <w:r w:rsidR="00160459" w:rsidDel="00892543">
          <w:rPr>
            <w:rFonts w:eastAsia="宋体" w:hAnsi="宋体" w:hint="eastAsia"/>
            <w:sz w:val="24"/>
            <w:szCs w:val="24"/>
          </w:rPr>
          <w:delText>该矩阵</w:delText>
        </w:r>
        <w:r w:rsidR="0033471F" w:rsidDel="00892543">
          <w:rPr>
            <w:rFonts w:eastAsia="宋体" w:hAnsi="宋体" w:hint="eastAsia"/>
            <w:sz w:val="24"/>
            <w:szCs w:val="24"/>
          </w:rPr>
          <w:delText>设置稀疏密度</w:delText>
        </w:r>
      </w:del>
      <w:ins w:id="173" w:author="Zhenbo" w:date="2019-06-03T10:19:00Z">
        <w:r w:rsidR="00892543">
          <w:rPr>
            <w:rFonts w:eastAsia="宋体" w:hAnsi="宋体" w:hint="eastAsia"/>
            <w:sz w:val="24"/>
            <w:szCs w:val="24"/>
          </w:rPr>
          <w:t>输入神经元与递归神经元以概率</w:t>
        </w:r>
        <m:oMath>
          <m:r>
            <w:rPr>
              <w:rFonts w:ascii="Cambria Math" w:eastAsia="宋体" w:hAnsi="Cambria Math"/>
              <w:sz w:val="24"/>
              <w:szCs w:val="24"/>
            </w:rPr>
            <m:t xml:space="preserve"> p=0.1</m:t>
          </m:r>
        </m:oMath>
      </w:ins>
      <w:del w:id="174" w:author="Zhenbo" w:date="2019-06-03T10:19:00Z">
        <m:oMath>
          <m:r>
            <w:rPr>
              <w:rFonts w:ascii="Cambria Math" w:eastAsia="宋体" w:hAnsi="Cambria Math"/>
              <w:sz w:val="24"/>
              <w:szCs w:val="24"/>
            </w:rPr>
            <m:t>d</m:t>
          </m:r>
        </m:oMath>
      </w:del>
      <w:ins w:id="175" w:author="Zhenbo" w:date="2019-06-03T10:19:00Z">
        <w:r w:rsidR="00892543">
          <w:rPr>
            <w:rFonts w:eastAsia="宋体" w:hAnsi="宋体" w:hint="eastAsia"/>
            <w:sz w:val="24"/>
            <w:szCs w:val="24"/>
          </w:rPr>
          <w:t>相连</w:t>
        </w:r>
      </w:ins>
      <w:ins w:id="176" w:author="Zhenbo" w:date="2019-06-03T10:20:00Z">
        <w:r w:rsidR="00892543">
          <w:rPr>
            <w:rFonts w:eastAsia="宋体" w:hAnsi="宋体" w:hint="eastAsia"/>
            <w:sz w:val="24"/>
            <w:szCs w:val="24"/>
          </w:rPr>
          <w:t>，即它们之间的连接有</w:t>
        </w:r>
        <w:r w:rsidR="00892543">
          <w:rPr>
            <w:rFonts w:eastAsia="宋体" w:hAnsi="宋体"/>
            <w:sz w:val="24"/>
            <w:szCs w:val="24"/>
          </w:rPr>
          <w:t>90%</w:t>
        </w:r>
        <w:r w:rsidR="00892543">
          <w:rPr>
            <w:rFonts w:eastAsia="宋体" w:hAnsi="宋体" w:hint="eastAsia"/>
            <w:sz w:val="24"/>
            <w:szCs w:val="24"/>
          </w:rPr>
          <w:t>的概率</w:t>
        </w:r>
      </w:ins>
      <w:del w:id="177" w:author="Zhenbo" w:date="2019-06-03T10:19:00Z">
        <w:r w:rsidR="0033471F" w:rsidDel="00892543">
          <w:rPr>
            <w:rFonts w:eastAsia="宋体" w:hAnsi="宋体" w:hint="eastAsia"/>
            <w:sz w:val="24"/>
            <w:szCs w:val="24"/>
          </w:rPr>
          <w:delText>，</w:delText>
        </w:r>
      </w:del>
      <w:del w:id="178" w:author="Zhenbo" w:date="2019-06-03T10:20:00Z">
        <w:r w:rsidR="0033471F" w:rsidDel="00892543">
          <w:rPr>
            <w:rFonts w:eastAsia="宋体" w:hAnsi="宋体" w:hint="eastAsia"/>
            <w:sz w:val="24"/>
            <w:szCs w:val="24"/>
          </w:rPr>
          <w:delText>该</w:delText>
        </w:r>
      </w:del>
      <w:ins w:id="179" w:author="Zhenbo" w:date="2019-06-03T10:20:00Z">
        <w:r w:rsidR="00892543">
          <w:rPr>
            <w:rFonts w:eastAsia="宋体" w:hAnsi="宋体" w:hint="eastAsia"/>
            <w:sz w:val="24"/>
            <w:szCs w:val="24"/>
          </w:rPr>
          <w:t>取值为</w:t>
        </w:r>
        <w:r w:rsidR="00892543">
          <w:rPr>
            <w:rFonts w:eastAsia="宋体" w:hAnsi="宋体" w:hint="eastAsia"/>
            <w:sz w:val="24"/>
            <w:szCs w:val="24"/>
          </w:rPr>
          <w:t>0</w:t>
        </w:r>
        <w:r w:rsidR="00892543">
          <w:rPr>
            <w:rFonts w:eastAsia="宋体" w:hAnsi="宋体" w:hint="eastAsia"/>
            <w:sz w:val="24"/>
            <w:szCs w:val="24"/>
          </w:rPr>
          <w:t>。这一特性使得连接</w:t>
        </w:r>
      </w:ins>
      <w:ins w:id="180" w:author="Zhenbo" w:date="2019-06-03T10:21:00Z">
        <w:r w:rsidR="00892543">
          <w:rPr>
            <w:rFonts w:eastAsia="宋体" w:hAnsi="宋体" w:hint="eastAsia"/>
            <w:sz w:val="24"/>
            <w:szCs w:val="24"/>
          </w:rPr>
          <w:t>矩阵</w:t>
        </w:r>
        <w:r w:rsidR="00892543" w:rsidRPr="0075765B">
          <w:rPr>
            <w:rFonts w:eastAsia="宋体" w:hAnsi="宋体" w:hint="eastAsia"/>
            <w:b/>
            <w:i/>
            <w:sz w:val="24"/>
            <w:szCs w:val="24"/>
            <w:rPrChange w:id="181" w:author="Zhenbo" w:date="2019-06-03T10:35:00Z">
              <w:rPr>
                <w:rFonts w:eastAsia="宋体" w:hAnsi="宋体" w:hint="eastAsia"/>
                <w:sz w:val="24"/>
                <w:szCs w:val="24"/>
              </w:rPr>
            </w:rPrChange>
          </w:rPr>
          <w:t>W</w:t>
        </w:r>
        <w:r w:rsidR="00892543">
          <w:rPr>
            <w:rFonts w:eastAsia="宋体" w:hAnsi="宋体" w:hint="eastAsia"/>
            <w:sz w:val="24"/>
            <w:szCs w:val="24"/>
          </w:rPr>
          <w:t>是一个稀疏矩阵，也就是其中的元素值大多为</w:t>
        </w:r>
        <w:r w:rsidR="00892543">
          <w:rPr>
            <w:rFonts w:eastAsia="宋体" w:hAnsi="宋体" w:hint="eastAsia"/>
            <w:sz w:val="24"/>
            <w:szCs w:val="24"/>
          </w:rPr>
          <w:t>0</w:t>
        </w:r>
        <w:r w:rsidR="00892543">
          <w:rPr>
            <w:rFonts w:eastAsia="宋体" w:hAnsi="宋体" w:hint="eastAsia"/>
            <w:sz w:val="24"/>
            <w:szCs w:val="24"/>
          </w:rPr>
          <w:t>。而非</w:t>
        </w:r>
        <w:r w:rsidR="00892543">
          <w:rPr>
            <w:rFonts w:eastAsia="宋体" w:hAnsi="宋体" w:hint="eastAsia"/>
            <w:sz w:val="24"/>
            <w:szCs w:val="24"/>
          </w:rPr>
          <w:t>0</w:t>
        </w:r>
        <w:r w:rsidR="00892543">
          <w:rPr>
            <w:rFonts w:eastAsia="宋体" w:hAnsi="宋体" w:hint="eastAsia"/>
            <w:sz w:val="24"/>
            <w:szCs w:val="24"/>
          </w:rPr>
          <w:t>值则按照</w:t>
        </w:r>
      </w:ins>
      <w:ins w:id="182" w:author="Zhenbo" w:date="2019-06-03T10:22:00Z">
        <w:r w:rsidR="00892543">
          <w:rPr>
            <w:rFonts w:eastAsia="宋体" w:hAnsi="宋体" w:hint="eastAsia"/>
            <w:sz w:val="24"/>
            <w:szCs w:val="24"/>
          </w:rPr>
          <w:t>标准高斯分布</w:t>
        </w:r>
      </w:ins>
      <w:ins w:id="183" w:author="Zhenbo" w:date="2019-06-03T10:23:00Z">
        <w:r w:rsidR="00892543">
          <w:rPr>
            <w:rFonts w:eastAsia="宋体" w:hAnsi="宋体" w:hint="eastAsia"/>
            <w:sz w:val="24"/>
            <w:szCs w:val="24"/>
          </w:rPr>
          <w:t>（</w:t>
        </w:r>
        <w:r w:rsidR="00892543">
          <w:rPr>
            <w:rFonts w:eastAsia="宋体" w:hAnsi="宋体" w:hint="eastAsia"/>
            <w:sz w:val="24"/>
            <w:szCs w:val="24"/>
          </w:rPr>
          <w:t>均值为</w:t>
        </w:r>
        <w:r w:rsidR="00892543">
          <w:rPr>
            <w:rFonts w:eastAsia="宋体" w:hAnsi="宋体" w:hint="eastAsia"/>
            <w:sz w:val="24"/>
            <w:szCs w:val="24"/>
          </w:rPr>
          <w:t>0</w:t>
        </w:r>
        <w:r w:rsidR="00892543">
          <w:rPr>
            <w:rFonts w:eastAsia="宋体" w:hAnsi="宋体" w:hint="eastAsia"/>
            <w:sz w:val="24"/>
            <w:szCs w:val="24"/>
          </w:rPr>
          <w:t>，方差为</w:t>
        </w:r>
        <w:r w:rsidR="00892543">
          <w:rPr>
            <w:rFonts w:eastAsia="宋体" w:hAnsi="宋体" w:hint="eastAsia"/>
            <w:sz w:val="24"/>
            <w:szCs w:val="24"/>
          </w:rPr>
          <w:t>1</w:t>
        </w:r>
        <w:r w:rsidR="00892543">
          <w:rPr>
            <w:rFonts w:eastAsia="宋体" w:hAnsi="宋体" w:hint="eastAsia"/>
            <w:sz w:val="24"/>
            <w:szCs w:val="24"/>
          </w:rPr>
          <w:t>）</w:t>
        </w:r>
      </w:ins>
      <w:ins w:id="184" w:author="Zhenbo" w:date="2019-06-03T10:22:00Z">
        <w:r w:rsidR="00892543">
          <w:rPr>
            <w:rFonts w:eastAsia="宋体" w:hAnsi="宋体" w:hint="eastAsia"/>
            <w:sz w:val="24"/>
            <w:szCs w:val="24"/>
          </w:rPr>
          <w:t>随机赋值</w:t>
        </w:r>
      </w:ins>
      <w:ins w:id="185" w:author="Zhenbo" w:date="2019-06-03T10:23:00Z">
        <w:r w:rsidR="00892543">
          <w:rPr>
            <w:rFonts w:eastAsia="宋体" w:hAnsi="宋体" w:hint="eastAsia"/>
            <w:sz w:val="24"/>
            <w:szCs w:val="24"/>
          </w:rPr>
          <w:t>。</w:t>
        </w:r>
      </w:ins>
    </w:p>
    <w:p w14:paraId="61DBE35C" w14:textId="77777777" w:rsidR="006A772D" w:rsidRDefault="006743AA" w:rsidP="00675FA4">
      <w:pPr>
        <w:pStyle w:val="BodyText"/>
        <w:snapToGrid w:val="0"/>
        <w:spacing w:line="360" w:lineRule="auto"/>
        <w:ind w:firstLine="426"/>
        <w:rPr>
          <w:ins w:id="186" w:author="Zhenbo" w:date="2019-06-03T10:24:00Z"/>
          <w:rFonts w:eastAsia="宋体" w:hAnsi="宋体" w:hint="eastAsia"/>
          <w:sz w:val="24"/>
          <w:szCs w:val="24"/>
        </w:rPr>
        <w:pPrChange w:id="187" w:author="Zhenbo" w:date="2019-06-03T10:23:00Z">
          <w:pPr>
            <w:pStyle w:val="BodyText"/>
            <w:snapToGrid w:val="0"/>
            <w:spacing w:line="360" w:lineRule="auto"/>
            <w:ind w:left="780"/>
          </w:pPr>
        </w:pPrChange>
      </w:pPr>
      <w:ins w:id="188" w:author="Zhenbo" w:date="2019-06-03T10:24:00Z">
        <w:r>
          <w:rPr>
            <w:rFonts w:eastAsia="宋体" w:hAnsi="宋体" w:hint="eastAsia"/>
            <w:sz w:val="24"/>
            <w:szCs w:val="24"/>
          </w:rPr>
          <w:t>有输入矩阵后，就可以计算</w:t>
        </w:r>
        <w:r w:rsidR="0082771F">
          <w:rPr>
            <w:rFonts w:eastAsia="宋体" w:hAnsi="宋体" w:hint="eastAsia"/>
            <w:sz w:val="24"/>
            <w:szCs w:val="24"/>
          </w:rPr>
          <w:t>递归层神经元的输入值</w:t>
        </w:r>
        <w:r w:rsidR="0082771F" w:rsidRPr="006A772D">
          <w:rPr>
            <w:rFonts w:eastAsia="宋体" w:hAnsi="宋体" w:hint="eastAsia"/>
            <w:b/>
            <w:sz w:val="24"/>
            <w:szCs w:val="24"/>
            <w:rPrChange w:id="189" w:author="Zhenbo" w:date="2019-06-03T10:24:00Z">
              <w:rPr>
                <w:rFonts w:eastAsia="宋体" w:hAnsi="宋体" w:hint="eastAsia"/>
                <w:sz w:val="24"/>
                <w:szCs w:val="24"/>
              </w:rPr>
            </w:rPrChange>
          </w:rPr>
          <w:t>y</w:t>
        </w:r>
        <w:r w:rsidR="006A772D">
          <w:rPr>
            <w:rFonts w:eastAsia="宋体" w:hAnsi="宋体"/>
            <w:sz w:val="24"/>
            <w:szCs w:val="24"/>
          </w:rPr>
          <w:t>。</w:t>
        </w:r>
      </w:ins>
    </w:p>
    <w:p w14:paraId="6E4F3C56" w14:textId="24A5BE62" w:rsidR="008C2D9F" w:rsidDel="00892543" w:rsidRDefault="000D54E5" w:rsidP="00524F9A">
      <w:pPr>
        <w:pStyle w:val="BodyText"/>
        <w:snapToGrid w:val="0"/>
        <w:spacing w:line="360" w:lineRule="auto"/>
        <w:ind w:firstLine="426"/>
        <w:jc w:val="center"/>
        <w:rPr>
          <w:del w:id="190" w:author="Zhenbo" w:date="2019-06-03T10:23:00Z"/>
          <w:rFonts w:eastAsia="宋体" w:hAnsi="宋体"/>
          <w:sz w:val="24"/>
          <w:szCs w:val="24"/>
        </w:rPr>
        <w:pPrChange w:id="191" w:author="Zhenbo" w:date="2019-06-03T10:26:00Z">
          <w:pPr>
            <w:pStyle w:val="BodyText"/>
            <w:snapToGrid w:val="0"/>
            <w:spacing w:line="360" w:lineRule="auto"/>
          </w:pPr>
        </w:pPrChange>
      </w:pPr>
      <w:ins w:id="192" w:author="Zhenbo" w:date="2019-06-03T10:25:00Z">
        <m:oMath>
          <m:r>
            <m:rPr>
              <m:sty m:val="b"/>
            </m:rPr>
            <w:rPr>
              <w:rFonts w:ascii="Cambria Math" w:eastAsia="宋体" w:hAnsi="Cambria Math"/>
              <w:sz w:val="24"/>
              <w:szCs w:val="24"/>
            </w:rPr>
            <m:t>y</m:t>
          </m:r>
          <m:r>
            <m:rPr>
              <m:sty m:val="p"/>
            </m:rPr>
            <w:rPr>
              <w:rFonts w:ascii="Cambria Math" w:eastAsia="宋体" w:hAnsi="Cambria Math"/>
              <w:sz w:val="24"/>
              <w:szCs w:val="24"/>
            </w:rPr>
            <m:t>=</m:t>
          </m:r>
          <m:r>
            <m:rPr>
              <m:sty m:val="bi"/>
            </m:rPr>
            <w:rPr>
              <w:rFonts w:ascii="Cambria Math" w:eastAsia="宋体" w:hAnsi="Cambria Math"/>
              <w:sz w:val="24"/>
              <w:szCs w:val="24"/>
            </w:rPr>
            <m:t>W</m:t>
          </m:r>
          <m:r>
            <m:rPr>
              <m:sty m:val="p"/>
            </m:rPr>
            <w:rPr>
              <w:rFonts w:ascii="Cambria Math" w:eastAsia="宋体" w:hAnsi="Cambria Math"/>
              <w:sz w:val="24"/>
              <w:szCs w:val="24"/>
            </w:rPr>
            <m:t>I</m:t>
          </m:r>
        </m:oMath>
      </w:ins>
      <w:del w:id="193" w:author="Zhenbo" w:date="2019-06-03T10:23:00Z">
        <w:r w:rsidR="0033471F" w:rsidDel="00892543">
          <w:rPr>
            <w:rFonts w:eastAsia="宋体" w:hAnsi="宋体" w:hint="eastAsia"/>
            <w:sz w:val="24"/>
            <w:szCs w:val="24"/>
          </w:rPr>
          <w:delText>值表示矩阵中非零元素的分布密度。</w:delText>
        </w:r>
        <w:r w:rsidR="0012402C" w:rsidRPr="0012402C" w:rsidDel="00892543">
          <w:rPr>
            <w:rFonts w:eastAsia="宋体" w:hAnsi="宋体" w:hint="eastAsia"/>
            <w:sz w:val="24"/>
            <w:szCs w:val="24"/>
          </w:rPr>
          <w:delText>该矩阵的</w:delText>
        </w:r>
        <w:r w:rsidR="0033471F" w:rsidDel="00892543">
          <w:rPr>
            <w:rFonts w:eastAsia="宋体" w:hAnsi="宋体" w:hint="eastAsia"/>
            <w:sz w:val="24"/>
            <w:szCs w:val="24"/>
          </w:rPr>
          <w:delText>非零元素初始值</w:delText>
        </w:r>
        <w:r w:rsidR="0012402C" w:rsidRPr="0012402C" w:rsidDel="00892543">
          <w:rPr>
            <w:rFonts w:eastAsia="宋体" w:hAnsi="宋体" w:hint="eastAsia"/>
            <w:sz w:val="24"/>
            <w:szCs w:val="24"/>
          </w:rPr>
          <w:delText>是介于</w:delTex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7D3892" w:rsidDel="00892543">
          <w:rPr>
            <w:rFonts w:eastAsia="宋体" w:hAnsi="宋体" w:hint="eastAsia"/>
            <w:sz w:val="24"/>
            <w:szCs w:val="24"/>
          </w:rPr>
          <w:delText>之间平均分布的</w:delText>
        </w:r>
        <w:r w:rsidR="0012402C" w:rsidRPr="0012402C" w:rsidDel="00892543">
          <w:rPr>
            <w:rFonts w:eastAsia="宋体" w:hAnsi="宋体" w:hint="eastAsia"/>
            <w:sz w:val="24"/>
            <w:szCs w:val="24"/>
          </w:rPr>
          <w:delText>随机值</w:delText>
        </w:r>
        <m:oMath>
          <m:r>
            <w:rPr>
              <w:rFonts w:ascii="Cambria Math" w:eastAsia="宋体" w:hAnsi="Cambria Math"/>
              <w:sz w:val="24"/>
              <w:szCs w:val="24"/>
            </w:rPr>
            <m:t>μ</m:t>
          </m:r>
        </m:oMath>
        <w:r w:rsidR="000B6F26" w:rsidDel="00892543">
          <w:rPr>
            <w:rFonts w:eastAsia="宋体" w:hAnsi="宋体" w:hint="eastAsia"/>
            <w:sz w:val="24"/>
            <w:szCs w:val="24"/>
          </w:rPr>
          <w:delText>。</w:delText>
        </w:r>
        <m:oMath>
          <m:r>
            <w:rPr>
              <w:rFonts w:ascii="Cambria Math" w:eastAsia="宋体" w:hAnsi="Cambria Math"/>
              <w:sz w:val="24"/>
              <w:szCs w:val="24"/>
            </w:rPr>
            <m:t>μ</m:t>
          </m:r>
        </m:oMath>
        <w:r w:rsidR="00DE6494" w:rsidDel="00892543">
          <w:rPr>
            <w:rFonts w:eastAsia="宋体" w:hAnsi="宋体" w:hint="eastAsia"/>
            <w:sz w:val="24"/>
            <w:szCs w:val="24"/>
          </w:rPr>
          <w:delText>代表输入层神经元和中间层神经元的连接强度。</w:delText>
        </w:r>
        <w:r w:rsidR="0012402C" w:rsidRPr="0012402C" w:rsidDel="00892543">
          <w:rPr>
            <w:rFonts w:eastAsia="宋体" w:hAnsi="宋体" w:hint="eastAsia"/>
            <w:sz w:val="24"/>
            <w:szCs w:val="24"/>
          </w:rPr>
          <w:delText>因而可得</w:delText>
        </w:r>
        <m:oMath>
          <m:r>
            <w:rPr>
              <w:rFonts w:ascii="Cambria Math" w:eastAsia="宋体" w:hAnsi="Cambria Math"/>
              <w:sz w:val="24"/>
              <w:szCs w:val="24"/>
            </w:rPr>
            <m:t>n×m</m:t>
          </m:r>
        </m:oMath>
        <w:r w:rsidR="0012402C" w:rsidRPr="0012402C" w:rsidDel="00892543">
          <w:rPr>
            <w:rFonts w:eastAsia="宋体" w:hAnsi="宋体" w:hint="eastAsia"/>
            <w:sz w:val="24"/>
            <w:szCs w:val="24"/>
          </w:rPr>
          <w:delText>维</w:delText>
        </w:r>
        <w:r w:rsidR="00234D76" w:rsidDel="00892543">
          <w:rPr>
            <w:rFonts w:eastAsia="宋体" w:hAnsi="宋体" w:hint="eastAsia"/>
            <w:sz w:val="24"/>
            <w:szCs w:val="24"/>
          </w:rPr>
          <w:delText>连接</w:delText>
        </w:r>
        <w:r w:rsidR="0012402C" w:rsidRPr="0012402C" w:rsidDel="00892543">
          <w:rPr>
            <w:rFonts w:eastAsia="宋体" w:hAnsi="宋体" w:hint="eastAsia"/>
            <w:sz w:val="24"/>
            <w:szCs w:val="24"/>
          </w:rPr>
          <w:delText>矩阵</w:delText>
        </w:r>
        <m:oMath>
          <m:r>
            <w:rPr>
              <w:rFonts w:ascii="Cambria Math" w:eastAsia="宋体" w:hAnsi="Cambria Math"/>
              <w:sz w:val="24"/>
              <w:szCs w:val="24"/>
            </w:rPr>
            <m:t>W</m:t>
          </m:r>
        </m:oMath>
        <w:r w:rsidR="00535553" w:rsidDel="00892543">
          <w:rPr>
            <w:rFonts w:eastAsia="宋体" w:hAnsi="宋体" w:hint="eastAsia"/>
            <w:sz w:val="24"/>
            <w:szCs w:val="24"/>
          </w:rPr>
          <w:delText>：</w:delText>
        </w:r>
      </w:del>
    </w:p>
    <w:p w14:paraId="007435C3" w14:textId="1A68138D" w:rsidR="00535553" w:rsidRPr="002C0322" w:rsidRDefault="007A2109" w:rsidP="00524F9A">
      <w:pPr>
        <w:pStyle w:val="BodyText"/>
        <w:snapToGrid w:val="0"/>
        <w:spacing w:line="360" w:lineRule="auto"/>
        <w:jc w:val="center"/>
        <w:rPr>
          <w:rFonts w:ascii="Cambria Math" w:eastAsia="宋体" w:hAnsi="Cambria Math" w:hint="eastAsia"/>
          <w:sz w:val="24"/>
          <w:szCs w:val="24"/>
        </w:rPr>
        <w:pPrChange w:id="194" w:author="Zhenbo" w:date="2019-06-03T10:26:00Z">
          <w:pPr>
            <w:pStyle w:val="BodyText"/>
            <w:snapToGrid w:val="0"/>
            <w:spacing w:line="360" w:lineRule="auto"/>
            <w:ind w:left="780"/>
          </w:pPr>
        </w:pPrChange>
      </w:pPr>
      <m:oMathPara>
        <m:oMathParaPr>
          <m:jc m:val="center"/>
        </m:oMathParaPr>
        <m:oMath>
          <m:sSub>
            <m:sSubPr>
              <m:ctrlPr>
                <w:del w:id="195" w:author="Zhenbo" w:date="2019-06-03T10:23:00Z">
                  <w:rPr>
                    <w:rFonts w:ascii="Cambria Math" w:eastAsia="宋体" w:hAnsi="Cambria Math"/>
                    <w:sz w:val="24"/>
                    <w:szCs w:val="24"/>
                  </w:rPr>
                </w:del>
              </m:ctrlPr>
            </m:sSubPr>
            <m:e>
              <w:del w:id="196" w:author="Zhenbo" w:date="2019-06-03T10:23:00Z">
                <m:r>
                  <w:rPr>
                    <w:rFonts w:ascii="Cambria Math" w:eastAsia="宋体" w:hAnsi="Cambria Math"/>
                    <w:sz w:val="24"/>
                    <w:szCs w:val="24"/>
                  </w:rPr>
                  <m:t>W</m:t>
                </m:r>
              </w:del>
            </m:e>
            <m:sub>
              <w:del w:id="197" w:author="Zhenbo" w:date="2019-06-03T10:23:00Z">
                <m:r>
                  <w:rPr>
                    <w:rFonts w:ascii="Cambria Math" w:eastAsia="宋体" w:hAnsi="Cambria Math"/>
                    <w:sz w:val="24"/>
                    <w:szCs w:val="24"/>
                  </w:rPr>
                  <m:t>ij</m:t>
                </m:r>
              </w:del>
            </m:sub>
          </m:sSub>
          <w:del w:id="198" w:author="Zhenbo" w:date="2019-06-03T10:23:00Z">
            <m:r>
              <m:rPr>
                <m:sty m:val="p"/>
              </m:rPr>
              <w:rPr>
                <w:rFonts w:ascii="Cambria Math" w:eastAsia="宋体" w:hAnsi="Cambria Math"/>
                <w:sz w:val="24"/>
                <w:szCs w:val="24"/>
              </w:rPr>
              <m:t>=</m:t>
            </m:r>
          </w:del>
          <m:d>
            <m:dPr>
              <m:begChr m:val="{"/>
              <m:endChr m:val=""/>
              <m:ctrlPr>
                <w:del w:id="199" w:author="Zhenbo" w:date="2019-06-03T10:23:00Z">
                  <w:rPr>
                    <w:rFonts w:ascii="Cambria Math" w:eastAsia="宋体" w:hAnsi="Cambria Math"/>
                    <w:sz w:val="24"/>
                    <w:szCs w:val="24"/>
                  </w:rPr>
                </w:del>
              </m:ctrlPr>
            </m:dPr>
            <m:e>
              <m:eqArr>
                <m:eqArrPr>
                  <m:ctrlPr>
                    <w:del w:id="200" w:author="Zhenbo" w:date="2019-06-03T10:23:00Z">
                      <w:rPr>
                        <w:rFonts w:ascii="Cambria Math" w:eastAsia="宋体" w:hAnsi="Cambria Math"/>
                        <w:sz w:val="24"/>
                        <w:szCs w:val="24"/>
                      </w:rPr>
                    </w:del>
                  </m:ctrlPr>
                </m:eqArrPr>
                <m:e>
                  <w:del w:id="201" w:author="Zhenbo" w:date="2019-06-03T10:23:00Z">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w:del>
                </m:e>
                <m:e>
                  <w:del w:id="202" w:author="Zhenbo" w:date="2019-06-03T10:23:00Z">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w:del>
                </m:e>
              </m:eqArr>
            </m:e>
          </m:d>
        </m:oMath>
      </m:oMathPara>
    </w:p>
    <w:p w14:paraId="183DEA20" w14:textId="7AE87668" w:rsidR="00561A21" w:rsidRPr="00561A21" w:rsidDel="00BF6DF4" w:rsidRDefault="00D10164" w:rsidP="00D10164">
      <w:pPr>
        <w:pStyle w:val="BodyText"/>
        <w:snapToGrid w:val="0"/>
        <w:spacing w:line="360" w:lineRule="auto"/>
        <w:rPr>
          <w:rFonts w:eastAsia="宋体" w:hAnsi="宋体"/>
          <w:sz w:val="24"/>
          <w:szCs w:val="24"/>
        </w:rPr>
      </w:pPr>
      <w:moveFromRangeStart w:id="203" w:author="Zhenbo" w:date="2019-06-03T10:02:00Z" w:name="move10448552"/>
      <w:moveFrom w:id="204" w:author="Zhenbo" w:date="2019-06-03T10:02:00Z">
        <w:r w:rsidDel="00BF6DF4">
          <w:rPr>
            <w:rFonts w:eastAsia="宋体" w:hAnsi="宋体" w:hint="eastAsia"/>
            <w:sz w:val="24"/>
            <w:szCs w:val="24"/>
          </w:rPr>
          <w:t>1</w:t>
        </w:r>
        <w:r w:rsidDel="00BF6DF4">
          <w:rPr>
            <w:rFonts w:eastAsia="宋体" w:hAnsi="宋体"/>
            <w:sz w:val="24"/>
            <w:szCs w:val="24"/>
          </w:rPr>
          <w:t>.3</w:t>
        </w:r>
        <w:r w:rsidR="00561A21" w:rsidDel="00BF6DF4">
          <w:rPr>
            <w:rFonts w:eastAsia="宋体" w:hAnsi="宋体" w:hint="eastAsia"/>
            <w:sz w:val="24"/>
            <w:szCs w:val="24"/>
          </w:rPr>
          <w:t>构建</w:t>
        </w:r>
        <w:r w:rsidR="00A038DB" w:rsidDel="00BF6DF4">
          <w:rPr>
            <w:rFonts w:eastAsia="宋体" w:hAnsi="宋体" w:hint="eastAsia"/>
            <w:sz w:val="24"/>
            <w:szCs w:val="24"/>
          </w:rPr>
          <w:t>中间层</w:t>
        </w:r>
        <m:oMath>
          <m:r>
            <w:rPr>
              <w:rFonts w:ascii="Cambria Math" w:eastAsia="宋体" w:hAnsi="Cambria Math"/>
              <w:sz w:val="24"/>
              <w:szCs w:val="24"/>
            </w:rPr>
            <m:t>M</m:t>
          </m:r>
        </m:oMath>
        <w:r w:rsidR="00A038DB" w:rsidDel="00BF6DF4">
          <w:rPr>
            <w:rFonts w:eastAsia="宋体" w:hAnsi="宋体" w:hint="eastAsia"/>
            <w:sz w:val="24"/>
            <w:szCs w:val="24"/>
          </w:rPr>
          <w:t>，该层包含大量的神经元簇</w:t>
        </w:r>
        <w:r w:rsidR="00561A21" w:rsidDel="00BF6DF4">
          <w:rPr>
            <w:rFonts w:eastAsia="宋体" w:hAnsi="宋体" w:hint="eastAsia"/>
            <w:sz w:val="24"/>
            <w:szCs w:val="24"/>
          </w:rPr>
          <w:t>。</w:t>
        </w:r>
        <w:r w:rsidR="00561A21" w:rsidRPr="00561A21" w:rsidDel="00BF6DF4">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sidDel="00BF6DF4">
          <w:rPr>
            <w:rFonts w:eastAsia="宋体" w:hAnsi="宋体" w:hint="eastAsia"/>
            <w:sz w:val="24"/>
            <w:szCs w:val="24"/>
          </w:rPr>
          <w:t>层</w:t>
        </w:r>
        <w:r w:rsidR="00561A21" w:rsidRPr="00561A21" w:rsidDel="00BF6DF4">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3946B9" w:rsidDel="00BF6DF4">
          <w:rPr>
            <w:rFonts w:eastAsia="宋体" w:hAnsi="宋体" w:hint="eastAsia"/>
            <w:sz w:val="24"/>
            <w:szCs w:val="24"/>
          </w:rPr>
          <w:t>中间层</w:t>
        </w:r>
        <w:r w:rsidR="0081125D" w:rsidDel="00BF6DF4">
          <w:rPr>
            <w:rFonts w:eastAsia="宋体" w:hAnsi="宋体" w:hint="eastAsia"/>
            <w:sz w:val="24"/>
            <w:szCs w:val="24"/>
          </w:rPr>
          <w:t>有</w:t>
        </w:r>
        <w:r w:rsidR="0081125D" w:rsidRPr="006354E9" w:rsidDel="00BF6DF4">
          <w:rPr>
            <w:rFonts w:eastAsia="宋体" w:hAnsi="宋体" w:hint="eastAsia"/>
            <w:i/>
            <w:sz w:val="24"/>
            <w:szCs w:val="24"/>
          </w:rPr>
          <w:t>n</w:t>
        </w:r>
        <w:r w:rsidR="0081125D" w:rsidDel="00BF6DF4">
          <w:rPr>
            <w:rFonts w:eastAsia="宋体" w:hAnsi="宋体" w:hint="eastAsia"/>
            <w:sz w:val="24"/>
            <w:szCs w:val="24"/>
          </w:rPr>
          <w:t>个神经元</w:t>
        </w:r>
        <w:r w:rsidR="00561A21" w:rsidRPr="00561A21" w:rsidDel="00BF6DF4">
          <w:rPr>
            <w:rFonts w:eastAsia="宋体" w:hAnsi="宋体" w:hint="eastAsia"/>
            <w:sz w:val="24"/>
            <w:szCs w:val="24"/>
          </w:rPr>
          <w:t>，</w:t>
        </w:r>
        <w:r w:rsidR="00FD3612" w:rsidDel="00BF6DF4">
          <w:rPr>
            <w:rFonts w:eastAsia="宋体" w:hAnsi="宋体" w:hint="eastAsia"/>
            <w:sz w:val="24"/>
            <w:szCs w:val="24"/>
          </w:rPr>
          <w:t>将神经元簇</w:t>
        </w:r>
        <w:r w:rsidR="00561A21" w:rsidRPr="00561A21" w:rsidDel="00BF6DF4">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561A21" w:rsidRPr="00561A21" w:rsidDel="00BF6DF4">
          <w:rPr>
            <w:rFonts w:eastAsia="宋体" w:hAnsi="宋体" w:hint="eastAsia"/>
            <w:sz w:val="24"/>
            <w:szCs w:val="24"/>
          </w:rPr>
          <w:t>：</w:t>
        </w:r>
      </w:moveFrom>
    </w:p>
    <w:p w14:paraId="1509DF18" w14:textId="23670F59" w:rsidR="00561A21" w:rsidRPr="00FA5E24" w:rsidDel="00BF6DF4" w:rsidRDefault="007A2109" w:rsidP="00561A21">
      <w:pPr>
        <w:pStyle w:val="BodyText"/>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365123BD" w:rsidR="00FA5E24" w:rsidRPr="00E75A9A" w:rsidDel="00BF6DF4" w:rsidRDefault="00FA5E24" w:rsidP="00D10164">
      <w:pPr>
        <w:pStyle w:val="BodyText"/>
        <w:snapToGrid w:val="0"/>
        <w:spacing w:line="360" w:lineRule="auto"/>
        <w:ind w:firstLine="420"/>
        <w:rPr>
          <w:rFonts w:eastAsia="宋体" w:hAnsi="宋体"/>
          <w:sz w:val="24"/>
          <w:szCs w:val="24"/>
        </w:rPr>
      </w:pPr>
      <w:moveFrom w:id="205" w:author="Zhenbo" w:date="2019-06-03T10:02:00Z">
        <w:r w:rsidDel="00BF6DF4">
          <w:rPr>
            <w:rFonts w:eastAsia="宋体" w:hAnsi="宋体" w:hint="eastAsia"/>
            <w:sz w:val="24"/>
            <w:szCs w:val="24"/>
          </w:rPr>
          <w:t>当中间层的神经元被划分成</w:t>
        </w:r>
        <w:r w:rsidRPr="0043051A" w:rsidDel="00BF6DF4">
          <w:rPr>
            <w:rFonts w:eastAsia="宋体" w:hAnsi="宋体" w:hint="eastAsia"/>
            <w:sz w:val="24"/>
            <w:szCs w:val="24"/>
          </w:rPr>
          <w:t>神经元簇</w:t>
        </w:r>
        <w:r w:rsidDel="00BF6DF4">
          <w:rPr>
            <w:rFonts w:eastAsia="宋体" w:hAnsi="宋体" w:hint="eastAsia"/>
            <w:sz w:val="24"/>
            <w:szCs w:val="24"/>
          </w:rPr>
          <w:t>之后，选择</w:t>
        </w:r>
        <w:r w:rsidRPr="00E75A9A" w:rsidDel="00BF6DF4">
          <w:rPr>
            <w:rFonts w:eastAsia="宋体" w:hAnsi="宋体" w:hint="eastAsia"/>
            <w:sz w:val="24"/>
            <w:szCs w:val="24"/>
          </w:rPr>
          <w:t>每个簇中</w:t>
        </w:r>
        <w:r w:rsidR="006354E9" w:rsidDel="00BF6DF4">
          <w:rPr>
            <w:rFonts w:eastAsia="宋体" w:hAnsi="宋体" w:hint="eastAsia"/>
            <w:sz w:val="24"/>
            <w:szCs w:val="24"/>
          </w:rPr>
          <w:t>输出值最大的神经作为该簇的</w:t>
        </w:r>
        <w:r w:rsidR="00D54B5B" w:rsidDel="00BF6DF4">
          <w:rPr>
            <w:rFonts w:eastAsia="宋体" w:hAnsi="宋体" w:hint="eastAsia"/>
            <w:sz w:val="24"/>
            <w:szCs w:val="24"/>
          </w:rPr>
          <w:t>特征表达</w:t>
        </w:r>
        <w:r w:rsidRPr="00E75A9A" w:rsidDel="00BF6DF4">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sidDel="00BF6DF4">
          <w:rPr>
            <w:rFonts w:eastAsia="宋体" w:hAnsi="宋体" w:hint="eastAsia"/>
            <w:sz w:val="24"/>
            <w:szCs w:val="24"/>
          </w:rPr>
          <w:t>来代表该簇的特征</w:t>
        </w:r>
        <w:r w:rsidDel="00BF6DF4">
          <w:rPr>
            <w:rFonts w:eastAsia="宋体" w:hAnsi="宋体" w:hint="eastAsia"/>
            <w:sz w:val="24"/>
            <w:szCs w:val="24"/>
          </w:rPr>
          <w:t>：</w:t>
        </w:r>
      </w:moveFrom>
    </w:p>
    <w:p w14:paraId="4EFDCC93" w14:textId="286CC1A2" w:rsidR="00AC6D21" w:rsidRPr="00AC6D21" w:rsidDel="00BF6DF4" w:rsidRDefault="007A2109" w:rsidP="00AC6D21">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CF6A4DA" w14:textId="38652344" w:rsidR="00AC6D21" w:rsidDel="00BF6DF4" w:rsidRDefault="00AC6D21" w:rsidP="00D10164">
      <w:pPr>
        <w:pStyle w:val="BodyText"/>
        <w:snapToGrid w:val="0"/>
        <w:spacing w:line="360" w:lineRule="auto"/>
        <w:ind w:firstLine="420"/>
        <w:rPr>
          <w:rFonts w:eastAsia="宋体" w:hAnsi="宋体"/>
          <w:sz w:val="24"/>
          <w:szCs w:val="24"/>
        </w:rPr>
      </w:pPr>
      <w:moveFrom w:id="206" w:author="Zhenbo" w:date="2019-06-03T10:02:00Z">
        <w:r w:rsidDel="00BF6DF4">
          <w:rPr>
            <w:rFonts w:eastAsia="宋体" w:hAnsi="宋体" w:hint="eastAsia"/>
            <w:sz w:val="24"/>
            <w:szCs w:val="24"/>
          </w:rPr>
          <w:t>将中间层向量重新赋值，如果当前神经元作为中间层的特征，则将该神经元激活，</w:t>
        </w:r>
        <w:r w:rsidR="001A22D2" w:rsidDel="00BF6DF4">
          <w:rPr>
            <w:rFonts w:eastAsia="宋体" w:hAnsi="宋体" w:hint="eastAsia"/>
            <w:sz w:val="24"/>
            <w:szCs w:val="24"/>
          </w:rPr>
          <w:t>否则</w:t>
        </w:r>
        <w:r w:rsidDel="00BF6DF4">
          <w:rPr>
            <w:rFonts w:eastAsia="宋体" w:hAnsi="宋体" w:hint="eastAsia"/>
            <w:sz w:val="24"/>
            <w:szCs w:val="24"/>
          </w:rPr>
          <w:t>抑制该神经元：</w:t>
        </w:r>
      </w:moveFrom>
    </w:p>
    <w:p w14:paraId="5542C5BE" w14:textId="5661978B" w:rsidR="00BA2F89" w:rsidRPr="00BA2F89" w:rsidDel="00BF6DF4" w:rsidRDefault="007A2109" w:rsidP="00AC6D21">
      <w:pPr>
        <w:pStyle w:val="BodyText"/>
        <w:snapToGrid w:val="0"/>
        <w:spacing w:line="360" w:lineRule="auto"/>
        <w:ind w:left="78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moveFromRangeEnd w:id="203"/>
    <w:p w14:paraId="0792FE55" w14:textId="210054F3" w:rsidR="00F150D7" w:rsidRDefault="00D10164" w:rsidP="00F11CDB">
      <w:pPr>
        <w:pStyle w:val="BodyText"/>
        <w:snapToGrid w:val="0"/>
        <w:spacing w:line="360" w:lineRule="auto"/>
        <w:jc w:val="left"/>
        <w:rPr>
          <w:ins w:id="207" w:author="Zhenbo" w:date="2019-06-03T10:41:00Z"/>
          <w:rFonts w:eastAsia="宋体" w:hAnsi="宋体" w:hint="eastAsia"/>
          <w:sz w:val="24"/>
          <w:szCs w:val="24"/>
        </w:rPr>
        <w:pPrChange w:id="208" w:author="Zhenbo" w:date="2019-06-03T10:28:00Z">
          <w:pPr>
            <w:pStyle w:val="BodyText"/>
            <w:snapToGrid w:val="0"/>
            <w:spacing w:line="360" w:lineRule="auto"/>
          </w:pPr>
        </w:pPrChange>
      </w:pPr>
      <w:r>
        <w:rPr>
          <w:rFonts w:eastAsia="宋体" w:hAnsi="宋体" w:hint="eastAsia"/>
          <w:sz w:val="24"/>
          <w:szCs w:val="24"/>
        </w:rPr>
        <w:t>1</w:t>
      </w:r>
      <w:r>
        <w:rPr>
          <w:rFonts w:eastAsia="宋体" w:hAnsi="宋体"/>
          <w:sz w:val="24"/>
          <w:szCs w:val="24"/>
        </w:rPr>
        <w:t>.</w:t>
      </w:r>
      <w:ins w:id="209" w:author="Zhenbo" w:date="2019-06-03T10:26:00Z">
        <w:r w:rsidR="00F11CDB">
          <w:rPr>
            <w:rFonts w:eastAsia="宋体" w:hAnsi="宋体"/>
            <w:sz w:val="24"/>
            <w:szCs w:val="24"/>
          </w:rPr>
          <w:t xml:space="preserve">4. </w:t>
        </w:r>
      </w:ins>
      <w:ins w:id="210" w:author="Zhenbo" w:date="2019-06-03T10:27:00Z">
        <w:r w:rsidR="00F11CDB">
          <w:rPr>
            <w:rFonts w:eastAsia="宋体" w:hAnsi="宋体" w:hint="eastAsia"/>
            <w:sz w:val="24"/>
            <w:szCs w:val="24"/>
          </w:rPr>
          <w:t>输出层表示类别，即其中的每一个神经元对应一类。</w:t>
        </w:r>
      </w:ins>
      <w:ins w:id="211" w:author="Zhenbo" w:date="2019-06-03T10:28:00Z">
        <w:r w:rsidR="00F11CDB">
          <w:rPr>
            <w:rFonts w:eastAsia="宋体" w:hAnsi="宋体" w:hint="eastAsia"/>
            <w:sz w:val="24"/>
            <w:szCs w:val="24"/>
          </w:rPr>
          <w:t>如果需要将数据分为</w:t>
        </w:r>
        <w:r w:rsidR="00F11CDB" w:rsidRPr="00F11CDB">
          <w:rPr>
            <w:rFonts w:eastAsia="宋体" w:hAnsi="宋体"/>
            <w:i/>
            <w:sz w:val="24"/>
            <w:szCs w:val="24"/>
            <w:rPrChange w:id="212" w:author="Zhenbo" w:date="2019-06-03T10:28:00Z">
              <w:rPr>
                <w:rFonts w:eastAsia="宋体" w:hAnsi="宋体"/>
                <w:sz w:val="24"/>
                <w:szCs w:val="24"/>
              </w:rPr>
            </w:rPrChange>
          </w:rPr>
          <w:t>l</w:t>
        </w:r>
        <w:r w:rsidR="00F11CDB">
          <w:rPr>
            <w:rFonts w:eastAsia="宋体" w:hAnsi="宋体" w:hint="eastAsia"/>
            <w:sz w:val="24"/>
            <w:szCs w:val="24"/>
          </w:rPr>
          <w:t>类，则输出层有</w:t>
        </w:r>
        <w:r w:rsidR="00F11CDB" w:rsidRPr="005B3029">
          <w:rPr>
            <w:rFonts w:eastAsia="宋体" w:hAnsi="宋体"/>
            <w:i/>
            <w:sz w:val="24"/>
            <w:szCs w:val="24"/>
          </w:rPr>
          <w:t>l</w:t>
        </w:r>
      </w:ins>
      <w:ins w:id="213" w:author="Zhenbo" w:date="2019-06-03T10:29:00Z">
        <w:r w:rsidR="00F11CDB">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oMath>
      </w:ins>
      <m:oMath>
        <m:sSup>
          <m:sSupPr>
            <m:ctrlPr>
              <w:ins w:id="214" w:author="Zhenbo" w:date="2019-06-03T10:30:00Z">
                <w:rPr>
                  <w:rFonts w:ascii="Cambria Math" w:eastAsia="宋体" w:hAnsi="Cambria Math"/>
                  <w:sz w:val="24"/>
                  <w:szCs w:val="24"/>
                </w:rPr>
              </w:ins>
            </m:ctrlPr>
          </m:sSupPr>
          <m:e>
            <m:sSub>
              <m:sSubPr>
                <m:ctrlPr>
                  <w:ins w:id="215" w:author="Zhenbo" w:date="2019-06-03T10:30:00Z">
                    <w:rPr>
                      <w:rFonts w:ascii="Cambria Math" w:eastAsia="宋体" w:hAnsi="Cambria Math"/>
                      <w:sz w:val="24"/>
                      <w:szCs w:val="24"/>
                    </w:rPr>
                  </w:ins>
                </m:ctrlPr>
              </m:sSubPr>
              <m:e>
                <w:ins w:id="216" w:author="Zhenbo" w:date="2019-06-03T10:30:00Z">
                  <m:r>
                    <m:rPr>
                      <m:sty m:val="p"/>
                    </m:rPr>
                    <w:rPr>
                      <w:rFonts w:ascii="Cambria Math" w:eastAsia="宋体" w:hAnsi="Cambria Math"/>
                      <w:sz w:val="24"/>
                      <w:szCs w:val="24"/>
                    </w:rPr>
                    <m:t>[</m:t>
                  </m:r>
                </w:ins>
                <w:ins w:id="217" w:author="Zhenbo" w:date="2019-06-03T10:31:00Z">
                  <m:r>
                    <w:rPr>
                      <w:rFonts w:ascii="Cambria Math" w:eastAsia="宋体" w:hAnsi="Cambria Math"/>
                      <w:sz w:val="24"/>
                      <w:szCs w:val="24"/>
                    </w:rPr>
                    <m:t>z</m:t>
                  </m:r>
                </w:ins>
              </m:e>
              <m:sub>
                <w:ins w:id="218" w:author="Zhenbo" w:date="2019-06-03T10:30:00Z">
                  <m:r>
                    <m:rPr>
                      <m:sty m:val="p"/>
                    </m:rPr>
                    <w:rPr>
                      <w:rFonts w:ascii="Cambria Math" w:eastAsia="宋体" w:hAnsi="Cambria Math"/>
                      <w:sz w:val="24"/>
                      <w:szCs w:val="24"/>
                    </w:rPr>
                    <m:t>1</m:t>
                  </m:r>
                </w:ins>
              </m:sub>
            </m:sSub>
            <w:ins w:id="219" w:author="Zhenbo" w:date="2019-06-03T10:30:00Z">
              <m:r>
                <m:rPr>
                  <m:sty m:val="p"/>
                </m:rPr>
                <w:rPr>
                  <w:rFonts w:ascii="Cambria Math" w:eastAsia="宋体" w:hAnsi="Cambria Math"/>
                  <w:sz w:val="24"/>
                  <w:szCs w:val="24"/>
                </w:rPr>
                <m:t>,</m:t>
              </m:r>
            </w:ins>
            <m:sSub>
              <m:sSubPr>
                <m:ctrlPr>
                  <w:ins w:id="220" w:author="Zhenbo" w:date="2019-06-03T10:30:00Z">
                    <w:rPr>
                      <w:rFonts w:ascii="Cambria Math" w:eastAsia="宋体" w:hAnsi="Cambria Math"/>
                      <w:sz w:val="24"/>
                      <w:szCs w:val="24"/>
                    </w:rPr>
                  </w:ins>
                </m:ctrlPr>
              </m:sSubPr>
              <m:e>
                <w:ins w:id="221" w:author="Zhenbo" w:date="2019-06-03T10:32:00Z">
                  <m:r>
                    <w:rPr>
                      <w:rFonts w:ascii="Cambria Math" w:eastAsia="宋体" w:hAnsi="Cambria Math"/>
                      <w:sz w:val="24"/>
                      <w:szCs w:val="24"/>
                    </w:rPr>
                    <m:t>z</m:t>
                  </m:r>
                </w:ins>
              </m:e>
              <m:sub>
                <w:ins w:id="222" w:author="Zhenbo" w:date="2019-06-03T10:30:00Z">
                  <m:r>
                    <m:rPr>
                      <m:sty m:val="p"/>
                    </m:rPr>
                    <w:rPr>
                      <w:rFonts w:ascii="Cambria Math" w:eastAsia="宋体" w:hAnsi="Cambria Math"/>
                      <w:sz w:val="24"/>
                      <w:szCs w:val="24"/>
                    </w:rPr>
                    <m:t>2</m:t>
                  </m:r>
                </w:ins>
              </m:sub>
            </m:sSub>
            <w:ins w:id="223" w:author="Zhenbo" w:date="2019-06-03T10:30:00Z">
              <m:r>
                <m:rPr>
                  <m:sty m:val="p"/>
                </m:rPr>
                <w:rPr>
                  <w:rFonts w:ascii="Cambria Math" w:eastAsia="宋体" w:hAnsi="Cambria Math"/>
                  <w:sz w:val="24"/>
                  <w:szCs w:val="24"/>
                </w:rPr>
                <m:t>,⋯,</m:t>
              </m:r>
            </w:ins>
            <m:sSub>
              <m:sSubPr>
                <m:ctrlPr>
                  <w:ins w:id="224" w:author="Zhenbo" w:date="2019-06-03T10:30:00Z">
                    <w:rPr>
                      <w:rFonts w:ascii="Cambria Math" w:eastAsia="宋体" w:hAnsi="Cambria Math"/>
                      <w:sz w:val="24"/>
                      <w:szCs w:val="24"/>
                    </w:rPr>
                  </w:ins>
                </m:ctrlPr>
              </m:sSubPr>
              <m:e>
                <w:ins w:id="225" w:author="Zhenbo" w:date="2019-06-03T10:32:00Z">
                  <m:r>
                    <w:rPr>
                      <w:rFonts w:ascii="Cambria Math" w:eastAsia="宋体" w:hAnsi="Cambria Math"/>
                      <w:sz w:val="24"/>
                      <w:szCs w:val="24"/>
                    </w:rPr>
                    <m:t>z</m:t>
                  </m:r>
                </w:ins>
              </m:e>
              <m:sub>
                <w:ins w:id="226" w:author="Zhenbo" w:date="2019-06-03T10:30:00Z">
                  <m:r>
                    <w:rPr>
                      <w:rFonts w:ascii="Cambria Math" w:eastAsia="宋体" w:hAnsi="Cambria Math"/>
                      <w:sz w:val="24"/>
                      <w:szCs w:val="24"/>
                    </w:rPr>
                    <m:t>l</m:t>
                  </m:r>
                </w:ins>
              </m:sub>
            </m:sSub>
            <w:ins w:id="227" w:author="Zhenbo" w:date="2019-06-03T10:30:00Z">
              <m:r>
                <m:rPr>
                  <m:sty m:val="p"/>
                </m:rPr>
                <w:rPr>
                  <w:rFonts w:ascii="Cambria Math" w:eastAsia="宋体" w:hAnsi="Cambria Math"/>
                  <w:sz w:val="24"/>
                  <w:szCs w:val="24"/>
                </w:rPr>
                <m:t>]</m:t>
              </m:r>
            </w:ins>
          </m:e>
          <m:sup>
            <w:ins w:id="228" w:author="Zhenbo" w:date="2019-06-03T10:30:00Z">
              <m:r>
                <w:rPr>
                  <w:rFonts w:ascii="Cambria Math" w:eastAsia="宋体" w:hAnsi="Cambria Math"/>
                  <w:sz w:val="24"/>
                  <w:szCs w:val="24"/>
                </w:rPr>
                <m:t>T</m:t>
              </m:r>
            </w:ins>
          </m:sup>
        </m:sSup>
      </m:oMath>
      <w:ins w:id="229" w:author="Zhenbo" w:date="2019-06-03T10:30:00Z">
        <w:r w:rsidR="00F11CDB">
          <w:rPr>
            <w:rFonts w:eastAsia="宋体" w:hAnsi="宋体" w:hint="eastAsia"/>
            <w:sz w:val="24"/>
            <w:szCs w:val="24"/>
          </w:rPr>
          <w:t>。</w:t>
        </w:r>
      </w:ins>
    </w:p>
    <w:p w14:paraId="5518A68B" w14:textId="77777777" w:rsidR="00BA7522" w:rsidRDefault="00BA7522" w:rsidP="00F11CDB">
      <w:pPr>
        <w:pStyle w:val="BodyText"/>
        <w:snapToGrid w:val="0"/>
        <w:spacing w:line="360" w:lineRule="auto"/>
        <w:jc w:val="left"/>
        <w:rPr>
          <w:ins w:id="230" w:author="Zhenbo" w:date="2019-06-03T10:32:00Z"/>
          <w:rFonts w:eastAsia="宋体" w:hAnsi="宋体"/>
          <w:sz w:val="24"/>
          <w:szCs w:val="24"/>
        </w:rPr>
        <w:pPrChange w:id="231" w:author="Zhenbo" w:date="2019-06-03T10:28:00Z">
          <w:pPr>
            <w:pStyle w:val="BodyText"/>
            <w:snapToGrid w:val="0"/>
            <w:spacing w:line="360" w:lineRule="auto"/>
          </w:pPr>
        </w:pPrChange>
      </w:pPr>
      <w:bookmarkStart w:id="232" w:name="_GoBack"/>
      <w:bookmarkEnd w:id="232"/>
    </w:p>
    <w:p w14:paraId="0487D14E" w14:textId="00EE8177" w:rsidR="00E1790D" w:rsidRPr="00907A90" w:rsidRDefault="00E1790D" w:rsidP="00A00E5E">
      <w:pPr>
        <w:pStyle w:val="BodyText"/>
        <w:snapToGrid w:val="0"/>
        <w:spacing w:line="360" w:lineRule="auto"/>
        <w:ind w:firstLine="426"/>
        <w:jc w:val="left"/>
        <w:rPr>
          <w:ins w:id="233" w:author="Zhenbo" w:date="2019-06-03T10:27:00Z"/>
          <w:rFonts w:eastAsia="宋体" w:hAnsi="宋体" w:hint="eastAsia"/>
          <w:i/>
          <w:sz w:val="24"/>
          <w:szCs w:val="24"/>
          <w:rPrChange w:id="234" w:author="Zhenbo" w:date="2019-06-03T10:34:00Z">
            <w:rPr>
              <w:ins w:id="235" w:author="Zhenbo" w:date="2019-06-03T10:27:00Z"/>
              <w:rFonts w:eastAsia="宋体" w:hAnsi="宋体" w:hint="eastAsia"/>
              <w:sz w:val="24"/>
              <w:szCs w:val="24"/>
            </w:rPr>
          </w:rPrChange>
        </w:rPr>
        <w:pPrChange w:id="236" w:author="Zhenbo" w:date="2019-06-03T10:36:00Z">
          <w:pPr>
            <w:pStyle w:val="BodyText"/>
            <w:snapToGrid w:val="0"/>
            <w:spacing w:line="360" w:lineRule="auto"/>
          </w:pPr>
        </w:pPrChange>
      </w:pPr>
      <w:ins w:id="237" w:author="Zhenbo" w:date="2019-06-03T10:32:00Z">
        <w:r>
          <w:rPr>
            <w:rFonts w:eastAsia="宋体" w:hAnsi="宋体" w:hint="eastAsia"/>
            <w:sz w:val="24"/>
            <w:szCs w:val="24"/>
          </w:rPr>
          <w:t>输出层</w:t>
        </w:r>
        <w:r>
          <w:rPr>
            <w:rFonts w:eastAsia="宋体" w:hAnsi="宋体" w:hint="eastAsia"/>
            <w:sz w:val="24"/>
            <w:szCs w:val="24"/>
          </w:rPr>
          <w:t>与递归层的连接矩阵为</w:t>
        </w:r>
      </w:ins>
      <w:ins w:id="238" w:author="Zhenbo" w:date="2019-06-03T10:34:00Z">
        <w:r w:rsidR="008F75EA" w:rsidRPr="0075765B">
          <w:rPr>
            <w:rFonts w:eastAsia="宋体" w:hAnsi="宋体" w:hint="eastAsia"/>
            <w:b/>
            <w:i/>
            <w:sz w:val="24"/>
            <w:szCs w:val="24"/>
            <w:rPrChange w:id="239" w:author="Zhenbo" w:date="2019-06-03T10:35:00Z">
              <w:rPr>
                <w:rFonts w:eastAsia="宋体" w:hAnsi="宋体" w:hint="eastAsia"/>
                <w:sz w:val="24"/>
                <w:szCs w:val="24"/>
              </w:rPr>
            </w:rPrChange>
          </w:rPr>
          <w:t>H</w:t>
        </w:r>
      </w:ins>
      <w:ins w:id="240" w:author="Zhenbo" w:date="2019-06-03T10:32:00Z">
        <w:r>
          <w:rPr>
            <w:rFonts w:eastAsia="宋体" w:hAnsi="宋体" w:hint="eastAsia"/>
            <w:sz w:val="24"/>
            <w:szCs w:val="24"/>
          </w:rPr>
          <w:t>，</w:t>
        </w:r>
      </w:ins>
      <w:ins w:id="241" w:author="Zhenbo" w:date="2019-06-03T10:33:00Z">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w:t>
        </w:r>
        <w:r w:rsidR="00907A90">
          <w:rPr>
            <w:rFonts w:eastAsia="宋体" w:hAnsi="宋体" w:hint="eastAsia"/>
            <w:sz w:val="24"/>
            <w:szCs w:val="24"/>
          </w:rPr>
          <w:t>，</w:t>
        </w:r>
      </w:ins>
      <w:ins w:id="242" w:author="Zhenbo" w:date="2019-06-03T10:34:00Z">
        <w:r w:rsidR="00907A90">
          <w:rPr>
            <w:rFonts w:eastAsia="宋体" w:hAnsi="宋体" w:hint="eastAsia"/>
            <w:sz w:val="24"/>
            <w:szCs w:val="24"/>
          </w:rPr>
          <w:t>这样输出</w:t>
        </w:r>
        <m:oMath>
          <m:r>
            <w:rPr>
              <w:rFonts w:ascii="Cambria Math" w:eastAsia="宋体" w:hAnsi="Cambria Math" w:hint="eastAsia"/>
              <w:sz w:val="24"/>
              <w:szCs w:val="24"/>
            </w:rPr>
            <m:t>Z</m:t>
          </m:r>
          <m:r>
            <w:rPr>
              <w:rFonts w:ascii="Cambria Math" w:eastAsia="宋体" w:hAnsi="Cambria Math"/>
              <w:sz w:val="24"/>
              <w:szCs w:val="24"/>
            </w:rPr>
            <m:t>=</m:t>
          </m:r>
          <m:r>
            <m:rPr>
              <m:sty m:val="bi"/>
            </m:rPr>
            <w:rPr>
              <w:rFonts w:ascii="Cambria Math" w:eastAsia="宋体" w:hAnsi="Cambria Math"/>
              <w:sz w:val="24"/>
              <w:szCs w:val="24"/>
            </w:rPr>
            <m:t>H</m:t>
          </m:r>
          <m:r>
            <m:rPr>
              <m:sty m:val="b"/>
            </m:rPr>
            <w:rPr>
              <w:rFonts w:ascii="Cambria Math" w:eastAsia="宋体" w:hAnsi="Cambria Math"/>
              <w:sz w:val="24"/>
              <w:szCs w:val="24"/>
            </w:rPr>
            <m:t>y</m:t>
          </m:r>
        </m:oMath>
        <w:r w:rsidR="002049CC">
          <w:rPr>
            <w:rFonts w:eastAsia="宋体" w:hAnsi="宋体" w:hint="eastAsia"/>
            <w:b/>
            <w:sz w:val="24"/>
            <w:szCs w:val="24"/>
          </w:rPr>
          <w:t>。</w:t>
        </w:r>
      </w:ins>
    </w:p>
    <w:p w14:paraId="17DA2AB6" w14:textId="77C92419" w:rsidR="00F306D0" w:rsidRPr="00752339" w:rsidRDefault="00A00E5E" w:rsidP="00A00E5E">
      <w:pPr>
        <w:pStyle w:val="BodyText"/>
        <w:snapToGrid w:val="0"/>
        <w:spacing w:line="360" w:lineRule="auto"/>
        <w:ind w:firstLine="426"/>
        <w:rPr>
          <w:rFonts w:eastAsia="宋体" w:hAnsi="宋体"/>
          <w:sz w:val="24"/>
          <w:szCs w:val="24"/>
        </w:rPr>
        <w:pPrChange w:id="243" w:author="Zhenbo" w:date="2019-06-03T10:36:00Z">
          <w:pPr>
            <w:pStyle w:val="BodyText"/>
            <w:snapToGrid w:val="0"/>
            <w:spacing w:line="360" w:lineRule="auto"/>
          </w:pPr>
        </w:pPrChange>
      </w:pPr>
      <w:ins w:id="244" w:author="Zhenbo" w:date="2019-06-03T10:36:00Z">
        <w:r>
          <w:rPr>
            <w:rFonts w:eastAsia="宋体" w:hAnsi="宋体" w:hint="eastAsia"/>
            <w:sz w:val="24"/>
            <w:szCs w:val="24"/>
          </w:rPr>
          <w:t>输出层与递归层之间的连接具有可塑性，</w:t>
        </w:r>
      </w:ins>
      <w:ins w:id="245" w:author="Zhenbo" w:date="2019-06-03T10:37:00Z">
        <w:r>
          <w:rPr>
            <w:rFonts w:eastAsia="宋体" w:hAnsi="宋体" w:hint="eastAsia"/>
            <w:sz w:val="24"/>
            <w:szCs w:val="24"/>
          </w:rPr>
          <w:t>其调制方法由奖励信号确定。</w:t>
        </w:r>
      </w:ins>
      <w:del w:id="246" w:author="Zhenbo" w:date="2019-06-03T10:26:00Z">
        <w:r w:rsidR="00D10164" w:rsidDel="00F11CDB">
          <w:rPr>
            <w:rFonts w:eastAsia="宋体" w:hAnsi="宋体"/>
            <w:sz w:val="24"/>
            <w:szCs w:val="24"/>
          </w:rPr>
          <w:delText>4</w:delText>
        </w:r>
      </w:del>
      <w:del w:id="247" w:author="Zhenbo" w:date="2019-06-03T10:35:00Z">
        <w:r w:rsidR="00F306D0" w:rsidDel="00A00E5E">
          <w:rPr>
            <w:rFonts w:eastAsia="宋体" w:hAnsi="宋体" w:hint="eastAsia"/>
            <w:sz w:val="24"/>
            <w:szCs w:val="24"/>
          </w:rPr>
          <w:delText>使用稀疏矩阵</w:delText>
        </w:r>
        <m:oMath>
          <m:r>
            <w:rPr>
              <w:rFonts w:ascii="Cambria Math" w:eastAsia="宋体" w:hAnsi="Cambria Math"/>
              <w:sz w:val="24"/>
              <w:szCs w:val="24"/>
            </w:rPr>
            <m:t>L</m:t>
          </m:r>
        </m:oMath>
        <w:r w:rsidR="00F306D0" w:rsidDel="00A00E5E">
          <w:rPr>
            <w:rFonts w:eastAsia="宋体" w:hAnsi="宋体" w:hint="eastAsia"/>
            <w:sz w:val="24"/>
            <w:szCs w:val="24"/>
          </w:rPr>
          <w:delText>将</w:delText>
        </w:r>
        <w:r w:rsidR="00CE655C" w:rsidDel="00A00E5E">
          <w:rPr>
            <w:rFonts w:eastAsia="宋体" w:hAnsi="宋体" w:hint="eastAsia"/>
            <w:sz w:val="24"/>
            <w:szCs w:val="24"/>
          </w:rPr>
          <w:delText>高维</w:delText>
        </w:r>
        <w:r w:rsidR="00F306D0" w:rsidDel="00A00E5E">
          <w:rPr>
            <w:rFonts w:eastAsia="宋体" w:hAnsi="宋体" w:hint="eastAsia"/>
            <w:sz w:val="24"/>
            <w:szCs w:val="24"/>
          </w:rPr>
          <w:delText>中间层</w:delTex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sidDel="00A00E5E">
          <w:rPr>
            <w:rFonts w:eastAsia="宋体" w:hAnsi="宋体" w:hint="eastAsia"/>
            <w:sz w:val="24"/>
            <w:szCs w:val="24"/>
          </w:rPr>
          <w:delText>和</w:delText>
        </w:r>
        <w:r w:rsidR="00CE655C" w:rsidDel="00A00E5E">
          <w:rPr>
            <w:rFonts w:eastAsia="宋体" w:hAnsi="宋体" w:hint="eastAsia"/>
            <w:sz w:val="24"/>
            <w:szCs w:val="24"/>
          </w:rPr>
          <w:delText>低维</w:delText>
        </w:r>
        <w:r w:rsidR="006C300D" w:rsidDel="00A00E5E">
          <w:rPr>
            <w:rFonts w:eastAsia="宋体" w:hAnsi="宋体" w:hint="eastAsia"/>
            <w:sz w:val="24"/>
            <w:szCs w:val="24"/>
          </w:rPr>
          <w:delText>输出层</w:delTex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sidDel="00A00E5E">
          <w:rPr>
            <w:rFonts w:eastAsia="宋体" w:hAnsi="宋体" w:hint="eastAsia"/>
            <w:sz w:val="24"/>
            <w:szCs w:val="24"/>
          </w:rPr>
          <w:delText>连接起来</w:delText>
        </w:r>
        <w:r w:rsidR="00E500E3" w:rsidRPr="00752339" w:rsidDel="00A00E5E">
          <w:rPr>
            <w:rFonts w:eastAsia="宋体" w:hAnsi="宋体" w:hint="eastAsia"/>
            <w:sz w:val="24"/>
            <w:szCs w:val="24"/>
          </w:rPr>
          <w:delText>。随机值初始化一个矩阵，通过阈值过滤的方式，即若矩阵中的值大于某个设定的阈值，则认为，该值代表的神经元</w:delTex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E500E3" w:rsidRPr="00752339" w:rsidDel="00A00E5E">
          <w:rPr>
            <w:rFonts w:eastAsia="宋体" w:hAnsi="宋体" w:hint="eastAsia"/>
            <w:sz w:val="24"/>
            <w:szCs w:val="24"/>
          </w:rPr>
          <w:delText>与输出</w:delTex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sidDel="00A00E5E">
          <w:rPr>
            <w:rFonts w:eastAsia="宋体" w:hAnsi="宋体" w:hint="eastAsia"/>
            <w:sz w:val="24"/>
            <w:szCs w:val="24"/>
          </w:rPr>
          <w:delText>之间是存在连接关系的</w:delText>
        </w:r>
        <w:r w:rsidR="00B0446E" w:rsidDel="00A00E5E">
          <w:rPr>
            <w:rFonts w:eastAsia="宋体" w:hAnsi="宋体" w:hint="eastAsia"/>
            <w:sz w:val="24"/>
            <w:szCs w:val="24"/>
          </w:rPr>
          <w:delText>。</w:delText>
        </w:r>
        <w:r w:rsidR="0094153D" w:rsidDel="00A00E5E">
          <w:rPr>
            <w:rFonts w:eastAsia="宋体" w:hAnsi="宋体" w:hint="eastAsia"/>
            <w:sz w:val="24"/>
            <w:szCs w:val="24"/>
          </w:rPr>
          <w:delText>阈值根据具体分类问题而定。</w:delText>
        </w:r>
        <w:r w:rsidR="00E500E3" w:rsidRPr="00752339" w:rsidDel="00A00E5E">
          <w:rPr>
            <w:rFonts w:eastAsia="宋体" w:hAnsi="宋体" w:hint="eastAsia"/>
            <w:sz w:val="24"/>
            <w:szCs w:val="24"/>
          </w:rPr>
          <w:delText>即可得</w:delTex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sidDel="00A00E5E">
          <w:rPr>
            <w:rFonts w:eastAsia="宋体" w:hAnsi="宋体" w:hint="eastAsia"/>
            <w:sz w:val="24"/>
            <w:szCs w:val="24"/>
          </w:rPr>
          <w:delText>维稀疏连接矩阵</w:delText>
        </w:r>
        <m:oMath>
          <m:r>
            <w:rPr>
              <w:rFonts w:ascii="Cambria Math" w:eastAsia="宋体" w:hAnsi="Cambria Math"/>
              <w:sz w:val="24"/>
              <w:szCs w:val="24"/>
            </w:rPr>
            <m:t>L</m:t>
          </m:r>
        </m:oMath>
        <w:r w:rsidR="00E500E3" w:rsidRPr="00752339" w:rsidDel="00A00E5E">
          <w:rPr>
            <w:rFonts w:eastAsia="宋体" w:hAnsi="宋体" w:hint="eastAsia"/>
            <w:sz w:val="24"/>
            <w:szCs w:val="24"/>
          </w:rPr>
          <w:delText>：</w:delTex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del>
    </w:p>
    <w:p w14:paraId="7254B7DB" w14:textId="63813ACD" w:rsidR="00B86072" w:rsidRDefault="003760E6" w:rsidP="003760E6">
      <w:pPr>
        <w:pStyle w:val="BodyText"/>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w:t>
      </w:r>
      <w:r w:rsidR="005963F5" w:rsidRPr="005963F5">
        <w:rPr>
          <w:rFonts w:eastAsia="宋体" w:hAnsi="宋体" w:hint="eastAsia"/>
          <w:sz w:val="24"/>
          <w:szCs w:val="24"/>
        </w:rPr>
        <w:t>一种</w:t>
      </w:r>
      <w:ins w:id="248" w:author="Zhenbo" w:date="2019-06-03T10:38:00Z">
        <w:r w:rsidR="00D131EE">
          <w:rPr>
            <w:rFonts w:eastAsia="宋体" w:hAnsi="宋体" w:hint="eastAsia"/>
            <w:sz w:val="24"/>
            <w:szCs w:val="24"/>
          </w:rPr>
          <w:t>应用于</w:t>
        </w:r>
        <w:r w:rsidR="00D131EE">
          <w:rPr>
            <w:rFonts w:eastAsia="宋体" w:hAnsi="宋体" w:hint="eastAsia"/>
            <w:sz w:val="24"/>
            <w:szCs w:val="24"/>
          </w:rPr>
          <w:t>群集递归神经网络</w:t>
        </w:r>
        <w:r w:rsidR="00D131EE">
          <w:rPr>
            <w:rFonts w:eastAsia="宋体" w:hAnsi="宋体" w:hint="eastAsia"/>
            <w:sz w:val="24"/>
            <w:szCs w:val="24"/>
          </w:rPr>
          <w:t>的学习算法</w:t>
        </w:r>
      </w:ins>
      <w:del w:id="249" w:author="Zhenbo" w:date="2019-06-03T10:38:00Z">
        <w:r w:rsidR="005963F5" w:rsidRPr="005963F5" w:rsidDel="00D131EE">
          <w:rPr>
            <w:rFonts w:eastAsia="宋体" w:hAnsi="宋体" w:hint="eastAsia"/>
            <w:sz w:val="24"/>
            <w:szCs w:val="24"/>
          </w:rPr>
          <w:delText>利用</w:delText>
        </w:r>
        <w:r w:rsidR="009478AB" w:rsidDel="00D131EE">
          <w:rPr>
            <w:rFonts w:eastAsia="宋体" w:hAnsi="宋体" w:hint="eastAsia"/>
            <w:sz w:val="24"/>
            <w:szCs w:val="24"/>
          </w:rPr>
          <w:delText>奖励信号调制</w:delText>
        </w:r>
        <w:r w:rsidR="005963F5" w:rsidRPr="005963F5" w:rsidDel="00D131EE">
          <w:rPr>
            <w:rFonts w:eastAsia="宋体" w:hAnsi="宋体" w:hint="eastAsia"/>
            <w:sz w:val="24"/>
            <w:szCs w:val="24"/>
          </w:rPr>
          <w:delText>进行</w:delText>
        </w:r>
        <w:r w:rsidR="00DE7E32" w:rsidDel="00D131EE">
          <w:rPr>
            <w:rFonts w:eastAsia="宋体" w:hAnsi="宋体" w:hint="eastAsia"/>
            <w:sz w:val="24"/>
            <w:szCs w:val="24"/>
          </w:rPr>
          <w:delText>分类决策和调整模型权重</w:delText>
        </w:r>
        <w:r w:rsidR="002313C6" w:rsidDel="00D131EE">
          <w:rPr>
            <w:rFonts w:eastAsia="宋体" w:hAnsi="宋体" w:hint="eastAsia"/>
            <w:sz w:val="24"/>
            <w:szCs w:val="24"/>
          </w:rPr>
          <w:delText>的</w:delText>
        </w:r>
        <w:r w:rsidR="005963F5" w:rsidRPr="005963F5" w:rsidDel="00D131EE">
          <w:rPr>
            <w:rFonts w:eastAsia="宋体" w:hAnsi="宋体" w:hint="eastAsia"/>
            <w:sz w:val="24"/>
            <w:szCs w:val="24"/>
          </w:rPr>
          <w:delText>算法</w:delText>
        </w:r>
      </w:del>
      <w:r w:rsidR="00465F29">
        <w:rPr>
          <w:rFonts w:eastAsia="宋体" w:hAnsi="宋体" w:hint="eastAsia"/>
          <w:sz w:val="24"/>
          <w:szCs w:val="24"/>
        </w:rPr>
        <w:t>，</w:t>
      </w:r>
      <w:ins w:id="250" w:author="Zhenbo" w:date="2019-06-03T10:38:00Z">
        <w:r w:rsidR="00D131EE">
          <w:rPr>
            <w:rFonts w:eastAsia="宋体" w:hAnsi="宋体" w:hint="eastAsia"/>
            <w:sz w:val="24"/>
            <w:szCs w:val="24"/>
          </w:rPr>
          <w:t>该算法</w:t>
        </w:r>
      </w:ins>
      <w:ins w:id="251" w:author="Zhenbo" w:date="2019-06-03T10:39:00Z">
        <w:r w:rsidR="00D131EE">
          <w:rPr>
            <w:rFonts w:eastAsia="宋体" w:hAnsi="宋体" w:hint="eastAsia"/>
            <w:sz w:val="24"/>
            <w:szCs w:val="24"/>
          </w:rPr>
          <w:t>按照奖励信号来调制连接矩阵</w:t>
        </w:r>
        <w:r w:rsidR="00D131EE">
          <w:rPr>
            <w:rFonts w:eastAsia="宋体" w:hAnsi="宋体" w:hint="eastAsia"/>
            <w:sz w:val="24"/>
            <w:szCs w:val="24"/>
          </w:rPr>
          <w:t>H</w:t>
        </w:r>
        <w:r w:rsidR="00D131EE">
          <w:rPr>
            <w:rFonts w:eastAsia="宋体" w:hAnsi="宋体" w:hint="eastAsia"/>
            <w:sz w:val="24"/>
            <w:szCs w:val="24"/>
          </w:rPr>
          <w:t>中的元素值，</w:t>
        </w:r>
      </w:ins>
      <w:r w:rsidR="00465F29">
        <w:rPr>
          <w:rFonts w:eastAsia="宋体" w:hAnsi="宋体" w:hint="eastAsia"/>
          <w:sz w:val="24"/>
          <w:szCs w:val="24"/>
        </w:rPr>
        <w:t>包括以下步骤：</w:t>
      </w:r>
    </w:p>
    <w:p w14:paraId="43030C8E" w14:textId="5EECB7A4" w:rsidR="00465F29" w:rsidRPr="00C41C33"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w:t>
      </w:r>
      <w:r w:rsidR="00465F29" w:rsidRPr="00E75A9A">
        <w:rPr>
          <w:rFonts w:eastAsia="宋体" w:hAnsi="宋体" w:hint="eastAsia"/>
          <w:sz w:val="24"/>
          <w:szCs w:val="24"/>
        </w:rPr>
        <w:t>在获得模型的判断结果后，需要根据模型所做出的</w:t>
      </w:r>
      <w:r w:rsidR="000C28FF">
        <w:rPr>
          <w:rFonts w:eastAsia="宋体" w:hAnsi="宋体" w:hint="eastAsia"/>
          <w:sz w:val="24"/>
          <w:szCs w:val="24"/>
        </w:rPr>
        <w:t>预测分类</w:t>
      </w:r>
      <w:r w:rsidR="00465F29" w:rsidRPr="00E75A9A">
        <w:rPr>
          <w:rFonts w:eastAsia="宋体" w:hAnsi="宋体" w:hint="eastAsia"/>
          <w:sz w:val="24"/>
          <w:szCs w:val="24"/>
        </w:rPr>
        <w:t>与该</w:t>
      </w:r>
      <w:r w:rsidR="000C28FF">
        <w:rPr>
          <w:rFonts w:eastAsia="宋体" w:hAnsi="宋体" w:hint="eastAsia"/>
          <w:sz w:val="24"/>
          <w:szCs w:val="24"/>
        </w:rPr>
        <w:t>数据</w:t>
      </w:r>
      <w:r w:rsidR="00465F29" w:rsidRPr="00C41C33">
        <w:rPr>
          <w:rFonts w:eastAsia="宋体" w:hAnsi="宋体" w:hint="eastAsia"/>
          <w:sz w:val="24"/>
          <w:szCs w:val="24"/>
        </w:rPr>
        <w:t>真实的</w:t>
      </w:r>
      <w:r w:rsidR="000C28FF">
        <w:rPr>
          <w:rFonts w:eastAsia="宋体" w:hAnsi="宋体" w:hint="eastAsia"/>
          <w:sz w:val="24"/>
          <w:szCs w:val="24"/>
        </w:rPr>
        <w:t>类别</w:t>
      </w:r>
      <w:r w:rsidR="0022082F">
        <w:rPr>
          <w:rFonts w:eastAsia="宋体" w:hAnsi="宋体" w:hint="eastAsia"/>
          <w:sz w:val="24"/>
          <w:szCs w:val="24"/>
        </w:rPr>
        <w:t>标签</w:t>
      </w:r>
      <w:r w:rsidR="00465F29" w:rsidRPr="00C41C33">
        <w:rPr>
          <w:rFonts w:eastAsia="宋体" w:hAnsi="宋体" w:hint="eastAsia"/>
          <w:sz w:val="24"/>
          <w:szCs w:val="24"/>
        </w:rPr>
        <w:t>进行对比，</w:t>
      </w:r>
      <w:r w:rsidR="00E15BD4">
        <w:rPr>
          <w:rFonts w:eastAsia="宋体" w:hAnsi="宋体" w:hint="eastAsia"/>
          <w:sz w:val="24"/>
          <w:szCs w:val="24"/>
        </w:rPr>
        <w:t>使用预测结果</w:t>
      </w:r>
      <w:r w:rsidR="00465F29" w:rsidRPr="00C41C33">
        <w:rPr>
          <w:rFonts w:eastAsia="宋体" w:hAnsi="宋体" w:hint="eastAsia"/>
          <w:sz w:val="24"/>
          <w:szCs w:val="24"/>
        </w:rPr>
        <w:t>对模型进行调参。具体算法如下：</w:t>
      </w:r>
    </w:p>
    <w:p w14:paraId="57144281" w14:textId="79E57C84" w:rsidR="00465F29" w:rsidRPr="00C41C33"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.1.1</w:t>
      </w:r>
      <w:r w:rsidR="00465F29" w:rsidRPr="00E75A9A">
        <w:rPr>
          <w:rFonts w:eastAsia="宋体" w:hAnsi="宋体" w:hint="eastAsia"/>
          <w:sz w:val="24"/>
          <w:szCs w:val="24"/>
        </w:rPr>
        <w:t>以二分类情况为例，根据</w:t>
      </w:r>
      <w:r w:rsidR="00104293">
        <w:rPr>
          <w:rFonts w:eastAsia="宋体" w:hAnsi="宋体" w:hint="eastAsia"/>
          <w:sz w:val="24"/>
          <w:szCs w:val="24"/>
        </w:rPr>
        <w:t>类别</w:t>
      </w:r>
      <w:r w:rsidR="00465F29"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465F29" w:rsidRPr="00E75A9A">
        <w:rPr>
          <w:rFonts w:eastAsia="宋体" w:hAnsi="宋体" w:hint="eastAsia"/>
          <w:sz w:val="24"/>
          <w:szCs w:val="24"/>
        </w:rPr>
        <w:t>（代表</w:t>
      </w:r>
      <w:r w:rsidR="00EC3B52">
        <w:rPr>
          <w:rFonts w:eastAsia="宋体" w:hAnsi="宋体" w:hint="eastAsia"/>
          <w:sz w:val="24"/>
          <w:szCs w:val="24"/>
        </w:rPr>
        <w:t>类别</w:t>
      </w:r>
      <w:r w:rsidR="00465F29" w:rsidRPr="00E75A9A">
        <w:rPr>
          <w:rFonts w:eastAsia="宋体" w:hAnsi="宋体" w:hint="eastAsia"/>
          <w:sz w:val="24"/>
          <w:szCs w:val="24"/>
        </w:rPr>
        <w:t>标签的所</w:t>
      </w:r>
      <w:r w:rsidR="00465F29" w:rsidRPr="00BB5D3D">
        <w:rPr>
          <w:rFonts w:eastAsia="宋体" w:hAnsi="宋体" w:hint="eastAsia"/>
          <w:sz w:val="24"/>
          <w:szCs w:val="24"/>
        </w:rPr>
        <w:t>在列为</w:t>
      </w:r>
      <w:r w:rsidR="00465F29" w:rsidRPr="00BB5D3D">
        <w:rPr>
          <w:rFonts w:eastAsia="宋体" w:hAnsi="宋体" w:hint="eastAsia"/>
          <w:sz w:val="24"/>
          <w:szCs w:val="24"/>
        </w:rPr>
        <w:t>1</w:t>
      </w:r>
      <w:r w:rsidR="00465F29" w:rsidRPr="00BB5D3D">
        <w:rPr>
          <w:rFonts w:eastAsia="宋体" w:hAnsi="宋体" w:hint="eastAsia"/>
          <w:sz w:val="24"/>
          <w:szCs w:val="24"/>
        </w:rPr>
        <w:t>，其余</w:t>
      </w:r>
      <w:r w:rsidR="00465F29" w:rsidRPr="00C41C33">
        <w:rPr>
          <w:rFonts w:eastAsia="宋体" w:hAnsi="宋体" w:hint="eastAsia"/>
          <w:sz w:val="24"/>
          <w:szCs w:val="24"/>
        </w:rPr>
        <w:t>列为</w:t>
      </w:r>
      <w:r w:rsidR="00465F29" w:rsidRPr="00C41C33">
        <w:rPr>
          <w:rFonts w:eastAsia="宋体" w:hAnsi="宋体" w:hint="eastAsia"/>
          <w:sz w:val="24"/>
          <w:szCs w:val="24"/>
        </w:rPr>
        <w:t>0</w:t>
      </w:r>
      <w:r w:rsidR="00465F29" w:rsidRPr="00C41C33">
        <w:rPr>
          <w:rFonts w:eastAsia="宋体" w:hAnsi="宋体" w:hint="eastAsia"/>
          <w:sz w:val="24"/>
          <w:szCs w:val="24"/>
        </w:rPr>
        <w:t>）</w:t>
      </w:r>
      <w:r w:rsidR="00465F29" w:rsidRPr="00C41C33">
        <w:rPr>
          <w:rFonts w:eastAsia="宋体" w:hAnsi="宋体" w:hint="eastAsia"/>
          <w:sz w:val="24"/>
          <w:szCs w:val="24"/>
        </w:rPr>
        <w:lastRenderedPageBreak/>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465F29" w:rsidRPr="00C41C33">
        <w:rPr>
          <w:rFonts w:eastAsia="宋体" w:hAnsi="宋体" w:hint="eastAsia"/>
          <w:sz w:val="24"/>
          <w:szCs w:val="24"/>
        </w:rPr>
        <w:t>相乘获得</w:t>
      </w:r>
      <w:r w:rsidR="00507615">
        <w:rPr>
          <w:rFonts w:eastAsia="宋体" w:hAnsi="宋体" w:hint="eastAsia"/>
          <w:sz w:val="24"/>
          <w:szCs w:val="24"/>
        </w:rPr>
        <w:t>奖励</w:t>
      </w:r>
      <m:oMath>
        <m:r>
          <w:rPr>
            <w:rFonts w:ascii="Cambria Math" w:eastAsia="宋体" w:hAnsi="Cambria Math" w:hint="eastAsia"/>
            <w:sz w:val="24"/>
            <w:szCs w:val="24"/>
          </w:rPr>
          <m:t>R</m:t>
        </m:r>
      </m:oMath>
      <w:r w:rsidR="00465F29" w:rsidRPr="00C41C33">
        <w:rPr>
          <w:rFonts w:eastAsia="宋体" w:hAnsi="宋体" w:hint="eastAsia"/>
          <w:sz w:val="24"/>
          <w:szCs w:val="24"/>
        </w:rPr>
        <w:t>，即：</w:t>
      </w:r>
    </w:p>
    <w:p w14:paraId="3F482DDF" w14:textId="7039A606" w:rsidR="00465F29" w:rsidRPr="00E75A9A" w:rsidRDefault="00E42F83" w:rsidP="00465F29">
      <w:pPr>
        <w:pStyle w:val="BodyText"/>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66CFF0A8" w14:textId="5FB5F7C1" w:rsidR="00465F29" w:rsidRPr="00620FC4"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.1.2</w:t>
      </w:r>
      <w:r w:rsidR="00465F29"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465F29" w:rsidRPr="00E75A9A">
        <w:rPr>
          <w:rFonts w:eastAsia="宋体" w:hAnsi="宋体" w:hint="eastAsia"/>
          <w:sz w:val="24"/>
          <w:szCs w:val="24"/>
        </w:rPr>
        <w:t>中，</w:t>
      </w:r>
      <w:r w:rsidR="00BC685D">
        <w:rPr>
          <w:rFonts w:eastAsia="宋体" w:hAnsi="宋体" w:hint="eastAsia"/>
          <w:sz w:val="24"/>
          <w:szCs w:val="24"/>
        </w:rPr>
        <w:t>使用</w:t>
      </w:r>
      <w:r w:rsidR="00465F29" w:rsidRPr="00E75A9A">
        <w:rPr>
          <w:rFonts w:eastAsia="宋体" w:hAnsi="宋体" w:hint="eastAsia"/>
          <w:sz w:val="24"/>
          <w:szCs w:val="24"/>
        </w:rPr>
        <w:t>sigmoid</w:t>
      </w:r>
      <w:r w:rsidR="00465F29">
        <w:rPr>
          <w:rFonts w:eastAsia="宋体" w:hAnsi="宋体" w:hint="eastAsia"/>
          <w:sz w:val="24"/>
          <w:szCs w:val="24"/>
        </w:rPr>
        <w:t>函数</w:t>
      </w:r>
      <w:r w:rsidR="00465F29" w:rsidRPr="00E75A9A">
        <w:rPr>
          <w:rFonts w:eastAsia="宋体" w:hAnsi="宋体" w:hint="eastAsia"/>
          <w:sz w:val="24"/>
          <w:szCs w:val="24"/>
        </w:rPr>
        <w:t>来衡量不同输出之间</w:t>
      </w:r>
      <w:r w:rsidR="00465F29">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00465F29" w:rsidRPr="00620FC4">
        <w:rPr>
          <w:rFonts w:eastAsia="宋体" w:hAnsi="宋体" w:hint="eastAsia"/>
          <w:sz w:val="24"/>
          <w:szCs w:val="24"/>
        </w:rPr>
        <w:t>：</w:t>
      </w:r>
    </w:p>
    <w:p w14:paraId="5250451B" w14:textId="4712FEDB" w:rsidR="00465F29" w:rsidRPr="00E75A9A" w:rsidRDefault="005C19F7" w:rsidP="00465F29">
      <w:pPr>
        <w:pStyle w:val="BodyText"/>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7C1744C9" w:rsidR="00465F29" w:rsidRPr="00C41C33"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.1.3</w:t>
      </w:r>
      <w:r w:rsidR="00465F29" w:rsidRPr="00E75A9A">
        <w:rPr>
          <w:rFonts w:eastAsia="宋体" w:hAnsi="宋体" w:hint="eastAsia"/>
          <w:sz w:val="24"/>
          <w:szCs w:val="24"/>
        </w:rPr>
        <w:t>根据</w:t>
      </w:r>
      <m:oMath>
        <m:r>
          <w:rPr>
            <w:rFonts w:ascii="Cambria Math" w:eastAsia="宋体" w:hAnsi="Cambria Math"/>
            <w:sz w:val="24"/>
            <w:szCs w:val="24"/>
          </w:rPr>
          <m:t>R</m:t>
        </m:r>
      </m:oMath>
      <w:r w:rsidR="00465F29" w:rsidRPr="00E75A9A">
        <w:rPr>
          <w:rFonts w:eastAsia="宋体" w:hAnsi="宋体" w:hint="eastAsia"/>
          <w:sz w:val="24"/>
          <w:szCs w:val="24"/>
        </w:rPr>
        <w:t>值与</w:t>
      </w:r>
      <m:oMath>
        <m:r>
          <w:rPr>
            <w:rFonts w:ascii="Cambria Math" w:eastAsia="宋体" w:hAnsi="Cambria Math" w:hint="eastAsia"/>
            <w:sz w:val="24"/>
            <w:szCs w:val="24"/>
          </w:rPr>
          <m:t>P</m:t>
        </m:r>
      </m:oMath>
      <w:r w:rsidR="00465F29"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2*</m:t>
            </m:r>
            <m:r>
              <w:rPr>
                <w:rFonts w:ascii="Cambria Math" w:eastAsia="宋体" w:hAnsi="Cambria Math"/>
                <w:sz w:val="24"/>
                <w:szCs w:val="24"/>
              </w:rPr>
              <m:t>n</m:t>
            </m:r>
          </m:sub>
        </m:sSub>
      </m:oMath>
      <w:r w:rsidR="00465F29"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F6121F">
        <w:rPr>
          <w:rFonts w:eastAsia="宋体" w:hAnsi="宋体" w:hint="eastAsia"/>
          <w:sz w:val="24"/>
          <w:szCs w:val="24"/>
        </w:rPr>
        <w:t>。其中</w:t>
      </w:r>
      <m:oMath>
        <m:r>
          <w:rPr>
            <w:rFonts w:ascii="Cambria Math" w:eastAsia="宋体" w:hAnsi="Cambria Math" w:hint="eastAsia"/>
            <w:sz w:val="24"/>
            <w:szCs w:val="24"/>
          </w:rPr>
          <m:t>η</m:t>
        </m:r>
      </m:oMath>
      <w:r w:rsidR="009873B8">
        <w:rPr>
          <w:rFonts w:eastAsia="宋体" w:hAnsi="宋体" w:hint="eastAsia"/>
          <w:sz w:val="24"/>
          <w:szCs w:val="24"/>
        </w:rPr>
        <w:t>为</w:t>
      </w:r>
      <w:r w:rsidR="00F6121F">
        <w:rPr>
          <w:rFonts w:eastAsia="宋体" w:hAnsi="宋体" w:hint="eastAsia"/>
          <w:sz w:val="24"/>
          <w:szCs w:val="24"/>
        </w:rPr>
        <w:t>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F6121F">
        <w:rPr>
          <w:rFonts w:eastAsia="宋体" w:hAnsi="宋体" w:hint="eastAsia"/>
          <w:sz w:val="24"/>
          <w:szCs w:val="24"/>
        </w:rPr>
        <w:t>为中间层列向量的转置</w:t>
      </w:r>
      <w:r w:rsidR="00AC758C">
        <w:rPr>
          <w:rFonts w:eastAsia="宋体" w:hAnsi="宋体" w:hint="eastAsia"/>
          <w:sz w:val="24"/>
          <w:szCs w:val="24"/>
        </w:rPr>
        <w:t>。</w:t>
      </w:r>
      <w:r w:rsidR="00465F29" w:rsidRPr="00C41C33">
        <w:rPr>
          <w:rFonts w:eastAsia="宋体" w:hAnsi="宋体" w:hint="eastAsia"/>
          <w:sz w:val="24"/>
          <w:szCs w:val="24"/>
        </w:rPr>
        <w:t>具体如下：</w:t>
      </w:r>
    </w:p>
    <w:p w14:paraId="74CB8192" w14:textId="37D7C332" w:rsidR="00465F29" w:rsidRPr="00715623"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a</w:t>
      </w:r>
      <w:r>
        <w:rPr>
          <w:rFonts w:eastAsia="宋体" w:hAnsi="宋体"/>
          <w:sz w:val="24"/>
          <w:szCs w:val="24"/>
        </w:rPr>
        <w:t>)</w:t>
      </w:r>
      <w:r w:rsidR="00465F29" w:rsidRPr="00E75A9A">
        <w:rPr>
          <w:rFonts w:eastAsia="宋体" w:hAnsi="宋体" w:hint="eastAsia"/>
          <w:sz w:val="24"/>
          <w:szCs w:val="24"/>
        </w:rPr>
        <w:t>当模型</w:t>
      </w:r>
      <w:r w:rsidR="00F20D1C">
        <w:rPr>
          <w:rFonts w:eastAsia="宋体" w:hAnsi="宋体" w:hint="eastAsia"/>
          <w:sz w:val="24"/>
          <w:szCs w:val="24"/>
        </w:rPr>
        <w:t>预测</w:t>
      </w:r>
      <w:r w:rsidR="00465F29"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465F29" w:rsidRPr="00E75A9A">
        <w:rPr>
          <w:rFonts w:eastAsia="宋体" w:hAnsi="宋体" w:hint="eastAsia"/>
          <w:sz w:val="24"/>
          <w:szCs w:val="24"/>
        </w:rPr>
        <w:t>时，则认为模型做出了正确的</w:t>
      </w:r>
      <w:r w:rsidR="00517600">
        <w:rPr>
          <w:rFonts w:eastAsia="宋体" w:hAnsi="宋体" w:hint="eastAsia"/>
          <w:sz w:val="24"/>
          <w:szCs w:val="24"/>
        </w:rPr>
        <w:t>预测</w:t>
      </w:r>
      <w:r w:rsidR="00465F29" w:rsidRPr="00E75A9A">
        <w:rPr>
          <w:rFonts w:eastAsia="宋体" w:hAnsi="宋体" w:hint="eastAsia"/>
          <w:sz w:val="24"/>
          <w:szCs w:val="24"/>
        </w:rPr>
        <w:t>，此</w:t>
      </w:r>
      <w:r w:rsidR="00465F29" w:rsidRPr="00DA1C92">
        <w:rPr>
          <w:rFonts w:eastAsia="宋体" w:hAnsi="宋体" w:hint="eastAsia"/>
          <w:sz w:val="24"/>
          <w:szCs w:val="24"/>
        </w:rPr>
        <w:t>时根据</w:t>
      </w:r>
      <m:oMath>
        <m:r>
          <w:rPr>
            <w:rFonts w:ascii="Cambria Math" w:eastAsia="宋体" w:hAnsi="Cambria Math" w:hint="eastAsia"/>
            <w:sz w:val="24"/>
            <w:szCs w:val="24"/>
          </w:rPr>
          <m:t>P</m:t>
        </m:r>
      </m:oMath>
      <w:r w:rsidR="00465F29"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Pr>
          <w:rFonts w:eastAsia="宋体" w:hAnsi="宋体" w:hint="eastAsia"/>
          <w:sz w:val="24"/>
          <w:szCs w:val="24"/>
        </w:rPr>
        <w:t>与簇特征</w:t>
      </w:r>
      <w:r w:rsidR="00465F29" w:rsidRPr="00DA1C92">
        <w:rPr>
          <w:rFonts w:eastAsia="宋体" w:hAnsi="宋体" w:hint="eastAsia"/>
          <w:sz w:val="24"/>
          <w:szCs w:val="24"/>
        </w:rPr>
        <w:t>的连接强度</w:t>
      </w:r>
      <w:r w:rsidR="0002714E">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465F29">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465F29">
        <w:rPr>
          <w:rFonts w:eastAsia="宋体" w:hAnsi="宋体" w:hint="eastAsia"/>
          <w:sz w:val="24"/>
          <w:szCs w:val="24"/>
        </w:rPr>
        <w:t>与中间层神经元的稀疏连接</w:t>
      </w:r>
      <w:r w:rsidR="00F6121F">
        <w:rPr>
          <w:rFonts w:eastAsia="宋体" w:hAnsi="宋体" w:hint="eastAsia"/>
          <w:sz w:val="24"/>
          <w:szCs w:val="24"/>
        </w:rPr>
        <w:t>。</w:t>
      </w:r>
      <w:r w:rsidR="00465F29" w:rsidRPr="00715623">
        <w:rPr>
          <w:rFonts w:eastAsia="宋体" w:hAnsi="宋体" w:hint="eastAsia"/>
          <w:sz w:val="24"/>
          <w:szCs w:val="24"/>
        </w:rPr>
        <w:t>当模型</w:t>
      </w:r>
      <w:r w:rsidR="002D06B7">
        <w:rPr>
          <w:rFonts w:eastAsia="宋体" w:hAnsi="宋体" w:hint="eastAsia"/>
          <w:sz w:val="24"/>
          <w:szCs w:val="24"/>
        </w:rPr>
        <w:t>预测</w:t>
      </w:r>
      <w:r w:rsidR="00465F29"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465F29" w:rsidRPr="00715623">
        <w:rPr>
          <w:rFonts w:eastAsia="宋体" w:hAnsi="宋体" w:hint="eastAsia"/>
          <w:sz w:val="24"/>
          <w:szCs w:val="24"/>
        </w:rPr>
        <w:t>时，即认为模型做出了错误的</w:t>
      </w:r>
      <w:r w:rsidR="00873CD3">
        <w:rPr>
          <w:rFonts w:eastAsia="宋体" w:hAnsi="宋体" w:hint="eastAsia"/>
          <w:sz w:val="24"/>
          <w:szCs w:val="24"/>
        </w:rPr>
        <w:t>预测</w:t>
      </w:r>
      <w:r w:rsidR="00465F29" w:rsidRPr="00715623">
        <w:rPr>
          <w:rFonts w:eastAsia="宋体" w:hAnsi="宋体" w:hint="eastAsia"/>
          <w:sz w:val="24"/>
          <w:szCs w:val="24"/>
        </w:rPr>
        <w:t>，则需要根据</w:t>
      </w:r>
      <m:oMath>
        <m:r>
          <w:rPr>
            <w:rFonts w:ascii="Cambria Math" w:eastAsia="宋体" w:hAnsi="Cambria Math" w:hint="eastAsia"/>
            <w:sz w:val="24"/>
            <w:szCs w:val="24"/>
          </w:rPr>
          <m:t>P</m:t>
        </m:r>
      </m:oMath>
      <w:r w:rsidR="00465F29"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465F29" w:rsidRPr="00715623">
        <w:rPr>
          <w:rFonts w:eastAsia="宋体" w:hAnsi="宋体" w:hint="eastAsia"/>
          <w:sz w:val="24"/>
          <w:szCs w:val="24"/>
        </w:rPr>
        <w:t>与簇特征之间的连接，即：</w:t>
      </w:r>
    </w:p>
    <w:p w14:paraId="3E36AD75" w14:textId="604032DA" w:rsidR="00465F29" w:rsidRPr="00E75A9A" w:rsidRDefault="007A2109"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12799F49" w14:textId="169DEE03" w:rsidR="00465F29" w:rsidRPr="00715623"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b</w:t>
      </w:r>
      <w:r>
        <w:rPr>
          <w:rFonts w:eastAsia="宋体" w:hAnsi="宋体"/>
          <w:sz w:val="24"/>
          <w:szCs w:val="24"/>
        </w:rPr>
        <w:t>)</w:t>
      </w:r>
      <w:r w:rsidR="00465F29" w:rsidRPr="00E75A9A">
        <w:rPr>
          <w:rFonts w:eastAsia="宋体" w:hAnsi="宋体" w:hint="eastAsia"/>
          <w:sz w:val="24"/>
          <w:szCs w:val="24"/>
        </w:rPr>
        <w:t>当模型</w:t>
      </w:r>
      <w:r w:rsidR="00F20D1C">
        <w:rPr>
          <w:rFonts w:eastAsia="宋体" w:hAnsi="宋体" w:hint="eastAsia"/>
          <w:sz w:val="24"/>
          <w:szCs w:val="24"/>
        </w:rPr>
        <w:t>预测</w:t>
      </w:r>
      <w:r w:rsidR="00465F29"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465F29" w:rsidRPr="00E75A9A">
        <w:rPr>
          <w:rFonts w:eastAsia="宋体" w:hAnsi="宋体" w:hint="eastAsia"/>
          <w:sz w:val="24"/>
          <w:szCs w:val="24"/>
        </w:rPr>
        <w:t>时，则认为模型做出了正确的</w:t>
      </w:r>
      <w:r w:rsidR="00575035">
        <w:rPr>
          <w:rFonts w:eastAsia="宋体" w:hAnsi="宋体" w:hint="eastAsia"/>
          <w:sz w:val="24"/>
          <w:szCs w:val="24"/>
        </w:rPr>
        <w:t>预测</w:t>
      </w:r>
      <w:r w:rsidR="004C0067">
        <w:rPr>
          <w:rFonts w:eastAsia="宋体" w:hAnsi="宋体" w:hint="eastAsia"/>
          <w:sz w:val="24"/>
          <w:szCs w:val="24"/>
        </w:rPr>
        <w:t>根</w:t>
      </w:r>
      <w:r w:rsidR="004B3BDD" w:rsidRPr="00DA1C92">
        <w:rPr>
          <w:rFonts w:eastAsia="宋体" w:hAnsi="宋体" w:hint="eastAsia"/>
          <w:sz w:val="24"/>
          <w:szCs w:val="24"/>
        </w:rPr>
        <w:t>据</w:t>
      </w:r>
      <m:oMath>
        <m:r>
          <w:rPr>
            <w:rFonts w:ascii="Cambria Math" w:eastAsia="宋体" w:hAnsi="Cambria Math"/>
            <w:sz w:val="24"/>
            <w:szCs w:val="24"/>
          </w:rPr>
          <m:t>P</m:t>
        </m:r>
      </m:oMath>
      <w:r w:rsidR="004B3BDD" w:rsidRPr="00DA1C92">
        <w:rPr>
          <w:rFonts w:eastAsia="宋体" w:hAnsi="宋体" w:hint="eastAsia"/>
          <w:sz w:val="24"/>
          <w:szCs w:val="24"/>
        </w:rPr>
        <w:t>值来</w:t>
      </w:r>
      <w:r w:rsidR="004B3BDD">
        <w:rPr>
          <w:rFonts w:eastAsia="宋体" w:hAnsi="宋体" w:hint="eastAsia"/>
          <w:sz w:val="24"/>
          <w:szCs w:val="24"/>
        </w:rPr>
        <w:t>增强</w:t>
      </w:r>
      <w:r w:rsidR="004B3BDD"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B3BDD" w:rsidRPr="00DA1C92">
        <w:rPr>
          <w:rFonts w:eastAsia="宋体" w:hAnsi="宋体" w:hint="eastAsia"/>
          <w:sz w:val="24"/>
          <w:szCs w:val="24"/>
        </w:rPr>
        <w:t>与簇特征之间的连接</w:t>
      </w:r>
      <w:r w:rsidR="00715623">
        <w:rPr>
          <w:rFonts w:eastAsia="宋体" w:hAnsi="宋体" w:hint="eastAsia"/>
          <w:sz w:val="24"/>
          <w:szCs w:val="24"/>
        </w:rPr>
        <w:t>。</w:t>
      </w:r>
      <w:r w:rsidR="0076515E">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76515E">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76515E">
        <w:rPr>
          <w:rFonts w:eastAsia="宋体" w:hAnsi="宋体" w:hint="eastAsia"/>
          <w:sz w:val="24"/>
          <w:szCs w:val="24"/>
        </w:rPr>
        <w:t>与中间层神经元的稀疏连接。</w:t>
      </w:r>
      <w:r w:rsidR="00465F29" w:rsidRPr="00715623">
        <w:rPr>
          <w:rFonts w:eastAsia="宋体" w:hAnsi="宋体" w:hint="eastAsia"/>
          <w:sz w:val="24"/>
          <w:szCs w:val="24"/>
        </w:rPr>
        <w:t>当模型</w:t>
      </w:r>
      <w:r w:rsidR="005912B3">
        <w:rPr>
          <w:rFonts w:eastAsia="宋体" w:hAnsi="宋体" w:hint="eastAsia"/>
          <w:sz w:val="24"/>
          <w:szCs w:val="24"/>
        </w:rPr>
        <w:t>预测</w:t>
      </w:r>
      <w:r w:rsidR="00465F29"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465F29" w:rsidRPr="00715623">
        <w:rPr>
          <w:rFonts w:eastAsia="宋体" w:hAnsi="宋体" w:hint="eastAsia"/>
          <w:sz w:val="24"/>
          <w:szCs w:val="24"/>
        </w:rPr>
        <w:t>时，则认为模型做出了错误的</w:t>
      </w:r>
      <w:r w:rsidR="00E23DF7">
        <w:rPr>
          <w:rFonts w:eastAsia="宋体" w:hAnsi="宋体" w:hint="eastAsia"/>
          <w:sz w:val="24"/>
          <w:szCs w:val="24"/>
        </w:rPr>
        <w:t>预测</w:t>
      </w:r>
      <w:r w:rsidR="00465F29"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465F29" w:rsidRPr="00715623">
        <w:rPr>
          <w:rFonts w:eastAsia="宋体" w:hAnsi="宋体" w:hint="eastAsia"/>
          <w:sz w:val="24"/>
          <w:szCs w:val="24"/>
        </w:rPr>
        <w:t>与所有簇特征之间的连接，即：</w:t>
      </w:r>
    </w:p>
    <w:p w14:paraId="5EE06EDC" w14:textId="248E8302" w:rsidR="00465F29" w:rsidRPr="00E75A9A" w:rsidRDefault="007A2109" w:rsidP="00465F29">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6309E8BA" w14:textId="29ECD189" w:rsidR="00465F29" w:rsidRPr="00E75A9A" w:rsidRDefault="00B368F9" w:rsidP="009414A2">
      <w:pPr>
        <w:pStyle w:val="BodyText"/>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w:t>
      </w:r>
      <w:r w:rsidR="00512F78">
        <w:rPr>
          <w:rFonts w:eastAsia="宋体" w:hAnsi="宋体" w:hint="eastAsia"/>
          <w:sz w:val="24"/>
          <w:szCs w:val="24"/>
        </w:rPr>
        <w:t>重新</w:t>
      </w:r>
      <w:r>
        <w:rPr>
          <w:rFonts w:eastAsia="宋体" w:hAnsi="宋体" w:hint="eastAsia"/>
          <w:sz w:val="24"/>
          <w:szCs w:val="24"/>
        </w:rPr>
        <w:t>进行如下计算：</w:t>
      </w:r>
      <w:r w:rsidR="00465F29"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00465F29"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sidR="00FF7DDF">
        <w:rPr>
          <w:rFonts w:eastAsia="宋体" w:hAnsi="宋体" w:hint="eastAsia"/>
          <w:sz w:val="24"/>
          <w:szCs w:val="24"/>
        </w:rPr>
        <w:t>。</w:t>
      </w:r>
      <w:r w:rsidR="003A5B03">
        <w:rPr>
          <w:rFonts w:eastAsia="宋体" w:hAnsi="宋体" w:hint="eastAsia"/>
          <w:sz w:val="24"/>
          <w:szCs w:val="24"/>
        </w:rPr>
        <w:t>阈值视具体情况而定，</w:t>
      </w:r>
      <w:r w:rsidR="00465F29" w:rsidRPr="00E75A9A">
        <w:rPr>
          <w:rFonts w:eastAsia="宋体" w:hAnsi="宋体" w:hint="eastAsia"/>
          <w:sz w:val="24"/>
          <w:szCs w:val="24"/>
        </w:rPr>
        <w:t>即得到更新后的矩阵</w:t>
      </w:r>
      <m:oMath>
        <m:r>
          <w:rPr>
            <w:rFonts w:ascii="Cambria Math" w:eastAsia="宋体" w:hAnsi="Cambria Math"/>
            <w:sz w:val="24"/>
            <w:szCs w:val="24"/>
          </w:rPr>
          <m:t>L</m:t>
        </m:r>
      </m:oMath>
      <w:r w:rsidR="00465F29" w:rsidRPr="00E75A9A">
        <w:rPr>
          <w:rFonts w:eastAsia="宋体" w:hAnsi="宋体" w:hint="eastAsia"/>
          <w:sz w:val="24"/>
          <w:szCs w:val="24"/>
        </w:rPr>
        <w:t>：</w:t>
      </w:r>
    </w:p>
    <w:p w14:paraId="0E321C9D" w14:textId="3F4C042B" w:rsidR="00465F29" w:rsidRPr="00E75A9A" w:rsidRDefault="00465F29" w:rsidP="00465F29">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032644DA" w14:textId="09BF25EC" w:rsidR="00465F29" w:rsidRPr="00D00EFF" w:rsidRDefault="009414A2" w:rsidP="009414A2">
      <w:pPr>
        <w:pStyle w:val="BodyText"/>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.2</w:t>
      </w:r>
      <w:r w:rsidR="00465F29" w:rsidRPr="00E75A9A">
        <w:rPr>
          <w:rFonts w:eastAsia="宋体" w:hAnsi="宋体" w:hint="eastAsia"/>
          <w:sz w:val="24"/>
          <w:szCs w:val="24"/>
        </w:rPr>
        <w:t>按照上述的方法在</w:t>
      </w:r>
      <w:r w:rsidR="00465F29" w:rsidRPr="009465C4">
        <w:rPr>
          <w:rFonts w:eastAsia="宋体" w:hAnsi="宋体" w:hint="eastAsia"/>
          <w:sz w:val="24"/>
          <w:szCs w:val="24"/>
        </w:rPr>
        <w:t>读入一定量的</w:t>
      </w:r>
      <w:r w:rsidR="00465F29" w:rsidRPr="00FF1DE9">
        <w:rPr>
          <w:rFonts w:eastAsia="宋体" w:hAnsi="宋体" w:hint="eastAsia"/>
          <w:sz w:val="24"/>
          <w:szCs w:val="24"/>
        </w:rPr>
        <w:t>训练集之后通过判断模型预测的正确与否来调节输</w:t>
      </w:r>
      <w:r w:rsidR="00465F29" w:rsidRPr="00D00EFF">
        <w:rPr>
          <w:rFonts w:eastAsia="宋体" w:hAnsi="宋体" w:hint="eastAsia"/>
          <w:sz w:val="24"/>
          <w:szCs w:val="24"/>
        </w:rPr>
        <w:t>出层与中间层神经元簇特征之间连接的强弱程度。在多次迭代训练之后，使用测试集中的图片来判断</w:t>
      </w:r>
      <w:r w:rsidR="009A2D88" w:rsidRPr="00D00EFF">
        <w:rPr>
          <w:rFonts w:eastAsia="宋体" w:hAnsi="宋体" w:hint="eastAsia"/>
          <w:sz w:val="24"/>
          <w:szCs w:val="24"/>
        </w:rPr>
        <w:t>模型的预测准确率是否已经达到了较高的水平，当准确率达到理想水平时，则说明模型已经收敛。最后</w:t>
      </w:r>
      <w:r w:rsidR="00465F29" w:rsidRPr="00D00EFF">
        <w:rPr>
          <w:rFonts w:eastAsia="宋体" w:hAnsi="宋体" w:hint="eastAsia"/>
          <w:sz w:val="24"/>
          <w:szCs w:val="24"/>
        </w:rPr>
        <w:t>将成熟的神经网络权重保存下来。</w:t>
      </w:r>
    </w:p>
    <w:p w14:paraId="0C8375A2" w14:textId="6791645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w:t>
      </w:r>
      <w:r w:rsidR="006A48B9">
        <w:rPr>
          <w:rFonts w:hAnsi="宋体" w:hint="eastAsia"/>
          <w:sz w:val="24"/>
          <w:szCs w:val="24"/>
        </w:rPr>
        <w:t>神经网络及强化学习</w:t>
      </w:r>
      <w:r w:rsidRPr="00C423D8">
        <w:rPr>
          <w:rFonts w:hAnsi="宋体" w:hint="eastAsia"/>
          <w:sz w:val="24"/>
          <w:szCs w:val="24"/>
        </w:rPr>
        <w:t>等技术，提出一种基于神经元簇的分类算法，该算法可用于</w:t>
      </w:r>
      <w:r w:rsidR="004515B9">
        <w:rPr>
          <w:rFonts w:hAnsi="宋体" w:hint="eastAsia"/>
          <w:sz w:val="24"/>
          <w:szCs w:val="24"/>
        </w:rPr>
        <w:t>数据分类任务</w:t>
      </w:r>
      <w:r w:rsidRPr="00C423D8">
        <w:rPr>
          <w:rFonts w:hAnsi="宋体" w:hint="eastAsia"/>
          <w:sz w:val="24"/>
          <w:szCs w:val="24"/>
        </w:rPr>
        <w:t>。该算法主要分成三步：首先，将待识别数据集按照标签分为训练集</w:t>
      </w:r>
      <w:r w:rsidRPr="00C423D8">
        <w:rPr>
          <w:rFonts w:hAnsi="宋体" w:hint="eastAsia"/>
          <w:sz w:val="24"/>
          <w:szCs w:val="24"/>
        </w:rPr>
        <w:lastRenderedPageBreak/>
        <w:t>与测试集，并形成输入向量；其次，构建一个基于神经元簇的</w:t>
      </w:r>
      <w:r w:rsidR="0015125E">
        <w:rPr>
          <w:rFonts w:hAnsi="宋体" w:hint="eastAsia"/>
          <w:sz w:val="24"/>
          <w:szCs w:val="24"/>
        </w:rPr>
        <w:t>群集递归神经网络</w:t>
      </w:r>
      <w:r w:rsidRPr="00C423D8">
        <w:rPr>
          <w:rFonts w:hAnsi="宋体" w:hint="eastAsia"/>
          <w:sz w:val="24"/>
          <w:szCs w:val="24"/>
        </w:rPr>
        <w:t>用于形成具有稀疏表达的特征向量，簇内神经元经过胜者独享而只有一个神经元具有活性；然后，利用</w:t>
      </w:r>
      <w:r w:rsidR="00B96D25">
        <w:rPr>
          <w:rFonts w:hAnsi="宋体" w:hint="eastAsia"/>
          <w:sz w:val="24"/>
          <w:szCs w:val="24"/>
        </w:rPr>
        <w:t>基于奖励信号调制的算法</w:t>
      </w:r>
      <w:r w:rsidRPr="00C423D8">
        <w:rPr>
          <w:rFonts w:hAnsi="宋体" w:hint="eastAsia"/>
          <w:sz w:val="24"/>
          <w:szCs w:val="24"/>
        </w:rPr>
        <w:t>调整特征向量与输出向量之间的权重，从而形成成熟的分类器。</w:t>
      </w:r>
    </w:p>
    <w:p w14:paraId="2A44806D" w14:textId="72747B2E"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w:t>
      </w:r>
      <w:r w:rsidR="002701C8">
        <w:rPr>
          <w:rFonts w:hAnsi="宋体" w:hint="eastAsia"/>
          <w:sz w:val="24"/>
          <w:szCs w:val="24"/>
        </w:rPr>
        <w:t>，分类结果好</w:t>
      </w:r>
      <w:r w:rsidRPr="00C423D8">
        <w:rPr>
          <w:rFonts w:hAnsi="宋体" w:hint="eastAsia"/>
          <w:sz w:val="24"/>
          <w:szCs w:val="24"/>
        </w:rPr>
        <w:t>，计算便捷且易于在硬件上实现的特点。</w:t>
      </w:r>
    </w:p>
    <w:p w14:paraId="059B16FD"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附图说明</w:t>
      </w:r>
    </w:p>
    <w:p w14:paraId="3E9084A0" w14:textId="4B425AEB" w:rsidR="004E4833"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w:t>
      </w:r>
      <w:r w:rsidR="006528F3">
        <w:rPr>
          <w:rFonts w:eastAsia="宋体" w:hAnsi="宋体" w:hint="eastAsia"/>
          <w:sz w:val="24"/>
          <w:szCs w:val="24"/>
        </w:rPr>
        <w:t>群集递归神经网络</w:t>
      </w:r>
      <w:r w:rsidR="00613B06" w:rsidRPr="00613B06">
        <w:rPr>
          <w:rFonts w:eastAsia="宋体" w:hAnsi="宋体" w:hint="eastAsia"/>
          <w:sz w:val="24"/>
          <w:szCs w:val="24"/>
        </w:rPr>
        <w:t>结构示意图</w:t>
      </w:r>
      <w:r w:rsidR="00ED7691">
        <w:rPr>
          <w:rFonts w:eastAsia="宋体" w:hAnsi="宋体" w:hint="eastAsia"/>
          <w:sz w:val="24"/>
          <w:szCs w:val="24"/>
        </w:rPr>
        <w:t>；</w:t>
      </w:r>
    </w:p>
    <w:p w14:paraId="4BA6D45E" w14:textId="7BA50F48" w:rsidR="00831834" w:rsidRPr="00831834" w:rsidRDefault="00831834" w:rsidP="00831834">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2 </w:t>
      </w:r>
      <w:r>
        <w:rPr>
          <w:rFonts w:eastAsia="宋体" w:hAnsi="宋体" w:hint="eastAsia"/>
          <w:sz w:val="24"/>
          <w:szCs w:val="24"/>
        </w:rPr>
        <w:t>为</w:t>
      </w:r>
      <w:r w:rsidRPr="00613B06">
        <w:rPr>
          <w:rFonts w:eastAsia="宋体" w:hAnsi="宋体" w:hint="eastAsia"/>
          <w:sz w:val="24"/>
          <w:szCs w:val="24"/>
        </w:rPr>
        <w:t>图片预处理示意图</w:t>
      </w:r>
      <w:r>
        <w:rPr>
          <w:rFonts w:eastAsia="宋体" w:hAnsi="宋体" w:hint="eastAsia"/>
          <w:sz w:val="24"/>
          <w:szCs w:val="24"/>
        </w:rPr>
        <w:t>；</w:t>
      </w:r>
    </w:p>
    <w:p w14:paraId="53427064" w14:textId="1A55DBF8" w:rsidR="00846D23"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3</w:t>
      </w:r>
      <w:r w:rsidRPr="0040466F">
        <w:rPr>
          <w:rFonts w:eastAsia="宋体" w:hAnsi="宋体" w:hint="eastAsia"/>
          <w:sz w:val="24"/>
          <w:szCs w:val="24"/>
        </w:rPr>
        <w:t xml:space="preserve"> </w:t>
      </w:r>
      <w:r w:rsidR="006D0928">
        <w:rPr>
          <w:rFonts w:eastAsia="宋体" w:hAnsi="宋体" w:hint="eastAsia"/>
          <w:sz w:val="24"/>
          <w:szCs w:val="24"/>
        </w:rPr>
        <w:t>为</w:t>
      </w:r>
      <w:r w:rsidR="001F1334" w:rsidRPr="00613B06">
        <w:rPr>
          <w:rFonts w:eastAsia="宋体" w:hAnsi="宋体" w:hint="eastAsia"/>
          <w:sz w:val="24"/>
          <w:szCs w:val="24"/>
        </w:rPr>
        <w:t>基于神经元簇的</w:t>
      </w:r>
      <w:r w:rsidR="006528F3">
        <w:rPr>
          <w:rFonts w:eastAsia="宋体" w:hAnsi="宋体" w:hint="eastAsia"/>
          <w:sz w:val="24"/>
          <w:szCs w:val="24"/>
        </w:rPr>
        <w:t>群集递归神经网络</w:t>
      </w:r>
      <w:r w:rsidR="001F1334" w:rsidRPr="00613B06">
        <w:rPr>
          <w:rFonts w:eastAsia="宋体" w:hAnsi="宋体" w:hint="eastAsia"/>
          <w:sz w:val="24"/>
          <w:szCs w:val="24"/>
        </w:rPr>
        <w:t>训练流程示意图</w:t>
      </w:r>
      <w:r w:rsidR="00846D23">
        <w:rPr>
          <w:rFonts w:eastAsia="宋体" w:hAnsi="宋体" w:hint="eastAsia"/>
          <w:sz w:val="24"/>
          <w:szCs w:val="24"/>
        </w:rPr>
        <w:t>；</w:t>
      </w:r>
    </w:p>
    <w:p w14:paraId="46DB8A97" w14:textId="0E0664BB" w:rsidR="00613B06" w:rsidRPr="002C10FA" w:rsidRDefault="00613B06" w:rsidP="002C10FA">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sidR="00831834">
        <w:rPr>
          <w:rFonts w:eastAsia="宋体" w:hAnsi="宋体"/>
          <w:sz w:val="24"/>
          <w:szCs w:val="24"/>
        </w:rPr>
        <w:t>4</w:t>
      </w:r>
      <w:r w:rsidR="001F1334">
        <w:rPr>
          <w:rFonts w:eastAsia="宋体" w:hAnsi="宋体"/>
          <w:sz w:val="24"/>
          <w:szCs w:val="24"/>
        </w:rPr>
        <w:t xml:space="preserve"> </w:t>
      </w:r>
      <w:r w:rsidR="001F1334">
        <w:rPr>
          <w:rFonts w:eastAsia="宋体" w:hAnsi="宋体" w:hint="eastAsia"/>
          <w:sz w:val="24"/>
          <w:szCs w:val="24"/>
        </w:rPr>
        <w:t>为</w:t>
      </w:r>
      <w:r w:rsidR="002C10FA" w:rsidRPr="00613B06">
        <w:rPr>
          <w:rFonts w:eastAsia="宋体" w:hAnsi="宋体" w:hint="eastAsia"/>
          <w:sz w:val="24"/>
          <w:szCs w:val="24"/>
        </w:rPr>
        <w:t>基于神经元簇的</w:t>
      </w:r>
      <w:r w:rsidR="002C10FA">
        <w:rPr>
          <w:rFonts w:eastAsia="宋体" w:hAnsi="宋体" w:hint="eastAsia"/>
          <w:sz w:val="24"/>
          <w:szCs w:val="24"/>
        </w:rPr>
        <w:t>群集递归神经网络</w:t>
      </w:r>
      <w:r w:rsidR="0057129E">
        <w:rPr>
          <w:rFonts w:eastAsia="宋体" w:hAnsi="宋体" w:hint="eastAsia"/>
          <w:sz w:val="24"/>
          <w:szCs w:val="24"/>
        </w:rPr>
        <w:t>测试</w:t>
      </w:r>
      <w:r w:rsidR="002C10FA" w:rsidRPr="00613B06">
        <w:rPr>
          <w:rFonts w:eastAsia="宋体" w:hAnsi="宋体" w:hint="eastAsia"/>
          <w:sz w:val="24"/>
          <w:szCs w:val="24"/>
        </w:rPr>
        <w:t>流程示意图</w:t>
      </w:r>
      <w:r w:rsidR="002C10FA">
        <w:rPr>
          <w:rFonts w:eastAsia="宋体" w:hAnsi="宋体" w:hint="eastAsia"/>
          <w:sz w:val="24"/>
          <w:szCs w:val="24"/>
        </w:rPr>
        <w:t>；</w:t>
      </w:r>
    </w:p>
    <w:p w14:paraId="01AF19C5" w14:textId="48F7F3A2"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5</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DE96076"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6294DB91" w:rsidR="004E4833" w:rsidRPr="0040466F" w:rsidRDefault="004E4833" w:rsidP="00ED7691">
      <w:pPr>
        <w:pStyle w:val="BodyText"/>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7</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0"/>
        <w:rPr>
          <w:rFonts w:hAnsi="宋体"/>
          <w:b/>
          <w:sz w:val="28"/>
          <w:szCs w:val="28"/>
        </w:rPr>
      </w:pPr>
      <w:r>
        <w:rPr>
          <w:rFonts w:hAnsi="宋体" w:hint="eastAsia"/>
          <w:b/>
          <w:sz w:val="28"/>
          <w:szCs w:val="28"/>
        </w:rPr>
        <w:t>具体实施方式</w:t>
      </w:r>
    </w:p>
    <w:p w14:paraId="13A72356" w14:textId="19D6AAFA" w:rsidR="006528F3" w:rsidRDefault="004F5C56" w:rsidP="00073B40">
      <w:pPr>
        <w:pStyle w:val="BodyText"/>
        <w:snapToGrid w:val="0"/>
        <w:spacing w:line="360" w:lineRule="auto"/>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E0371D" w:rsidRPr="00E0371D">
        <w:rPr>
          <w:rFonts w:eastAsia="宋体" w:hAnsi="宋体" w:hint="eastAsia"/>
          <w:sz w:val="24"/>
          <w:szCs w:val="24"/>
        </w:rPr>
        <w:t>以下由特定的具体实施例说明本发明的实施方式</w:t>
      </w:r>
      <w:r w:rsidR="00263BAE">
        <w:rPr>
          <w:rFonts w:eastAsia="宋体" w:hAnsi="宋体" w:hint="eastAsia"/>
          <w:sz w:val="24"/>
          <w:szCs w:val="24"/>
        </w:rPr>
        <w:t>，具备该技术的人士可按本说明书复现本发明所提出的方法</w:t>
      </w:r>
      <w:r w:rsidR="006528F3">
        <w:rPr>
          <w:rFonts w:eastAsia="宋体" w:hAnsi="宋体" w:hint="eastAsia"/>
          <w:sz w:val="24"/>
          <w:szCs w:val="24"/>
        </w:rPr>
        <w:t>。</w:t>
      </w:r>
      <w:r w:rsidR="00CE3D6B">
        <w:rPr>
          <w:rFonts w:eastAsia="宋体" w:hAnsi="宋体" w:hint="eastAsia"/>
          <w:sz w:val="24"/>
          <w:szCs w:val="24"/>
        </w:rPr>
        <w:t>以手写数字识别为例</w:t>
      </w:r>
      <w:r w:rsidR="00CE3D6B" w:rsidRPr="00CA55FC">
        <w:rPr>
          <w:rFonts w:eastAsia="宋体" w:hAnsi="宋体" w:hint="eastAsia"/>
          <w:sz w:val="24"/>
          <w:szCs w:val="24"/>
        </w:rPr>
        <w:t>，</w:t>
      </w:r>
      <w:r w:rsidR="00CE3D6B">
        <w:rPr>
          <w:rFonts w:eastAsia="宋体" w:hAnsi="宋体" w:hint="eastAsia"/>
          <w:sz w:val="24"/>
          <w:szCs w:val="24"/>
        </w:rPr>
        <w:t>结合附图对本发明作进一步描述</w:t>
      </w:r>
      <w:r w:rsidR="00664186">
        <w:rPr>
          <w:rFonts w:eastAsia="宋体" w:hAnsi="宋体" w:hint="eastAsia"/>
          <w:sz w:val="24"/>
          <w:szCs w:val="24"/>
        </w:rPr>
        <w:t>。</w:t>
      </w:r>
    </w:p>
    <w:p w14:paraId="5B69FF8D" w14:textId="77777777" w:rsidR="00802B87" w:rsidRPr="00CE3D6B" w:rsidRDefault="00802B87" w:rsidP="00073B40">
      <w:pPr>
        <w:pStyle w:val="BodyText"/>
        <w:snapToGrid w:val="0"/>
        <w:spacing w:line="360" w:lineRule="auto"/>
        <w:rPr>
          <w:rFonts w:eastAsia="宋体" w:hAnsi="宋体"/>
          <w:sz w:val="24"/>
          <w:szCs w:val="24"/>
        </w:rPr>
      </w:pPr>
    </w:p>
    <w:p w14:paraId="7EBBBD8A" w14:textId="0C7DB00C" w:rsidR="006C3B73" w:rsidRDefault="006528F3" w:rsidP="00802B87">
      <w:pPr>
        <w:pStyle w:val="BodyText"/>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sidR="00EE3727">
        <w:rPr>
          <w:rFonts w:eastAsia="宋体" w:hAnsi="宋体" w:hint="eastAsia"/>
          <w:sz w:val="24"/>
          <w:szCs w:val="24"/>
        </w:rPr>
        <w:t>为本发明设计的</w:t>
      </w:r>
      <w:r w:rsidR="00EE3727" w:rsidRPr="00613B06">
        <w:rPr>
          <w:rFonts w:eastAsia="宋体" w:hAnsi="宋体" w:hint="eastAsia"/>
          <w:sz w:val="24"/>
          <w:szCs w:val="24"/>
        </w:rPr>
        <w:t>基于神经元簇的</w:t>
      </w:r>
      <w:r w:rsidR="00EE3727">
        <w:rPr>
          <w:rFonts w:eastAsia="宋体" w:hAnsi="宋体" w:hint="eastAsia"/>
          <w:sz w:val="24"/>
          <w:szCs w:val="24"/>
        </w:rPr>
        <w:t>群集递归神经网络</w:t>
      </w:r>
      <w:r w:rsidR="00EE3727" w:rsidRPr="00613B06">
        <w:rPr>
          <w:rFonts w:eastAsia="宋体" w:hAnsi="宋体" w:hint="eastAsia"/>
          <w:sz w:val="24"/>
          <w:szCs w:val="24"/>
        </w:rPr>
        <w:t>结构</w:t>
      </w:r>
      <w:r w:rsidR="00EE3727">
        <w:rPr>
          <w:rFonts w:eastAsia="宋体" w:hAnsi="宋体" w:hint="eastAsia"/>
          <w:sz w:val="24"/>
          <w:szCs w:val="24"/>
        </w:rPr>
        <w:t>，图</w:t>
      </w:r>
      <w:r w:rsidR="00A66A45">
        <w:rPr>
          <w:rFonts w:eastAsia="宋体" w:hAnsi="宋体"/>
          <w:sz w:val="24"/>
          <w:szCs w:val="24"/>
        </w:rPr>
        <w:t>2</w:t>
      </w:r>
      <w:r w:rsidR="00EE3727">
        <w:rPr>
          <w:rFonts w:eastAsia="宋体" w:hAnsi="宋体" w:hint="eastAsia"/>
          <w:sz w:val="24"/>
          <w:szCs w:val="24"/>
        </w:rPr>
        <w:t>是本发明以手写字体为例对数据预处理的</w:t>
      </w:r>
      <w:r w:rsidR="00BF5C44">
        <w:rPr>
          <w:rFonts w:eastAsia="宋体" w:hAnsi="宋体" w:hint="eastAsia"/>
          <w:sz w:val="24"/>
          <w:szCs w:val="24"/>
        </w:rPr>
        <w:t>示意图</w:t>
      </w:r>
      <w:r w:rsidR="00A66A45">
        <w:rPr>
          <w:rFonts w:eastAsia="宋体" w:hAnsi="宋体" w:hint="eastAsia"/>
          <w:sz w:val="24"/>
          <w:szCs w:val="24"/>
        </w:rPr>
        <w:t>，图</w:t>
      </w:r>
      <w:r w:rsidR="00A66A45">
        <w:rPr>
          <w:rFonts w:eastAsia="宋体" w:hAnsi="宋体"/>
          <w:sz w:val="24"/>
          <w:szCs w:val="24"/>
        </w:rPr>
        <w:t>3</w:t>
      </w:r>
      <w:r w:rsidR="00A66A45">
        <w:rPr>
          <w:rFonts w:eastAsia="宋体" w:hAnsi="宋体" w:hint="eastAsia"/>
          <w:sz w:val="24"/>
          <w:szCs w:val="24"/>
        </w:rPr>
        <w:t>是本发明所设计的群集递归神经网络训练流程图</w:t>
      </w:r>
      <w:r w:rsidR="00073B40">
        <w:rPr>
          <w:rFonts w:eastAsia="宋体" w:hAnsi="宋体" w:hint="eastAsia"/>
          <w:sz w:val="24"/>
          <w:szCs w:val="24"/>
        </w:rPr>
        <w:t>。</w:t>
      </w:r>
      <w:r w:rsidR="00071DE3">
        <w:rPr>
          <w:rFonts w:eastAsia="宋体" w:hAnsi="宋体" w:hint="eastAsia"/>
          <w:sz w:val="24"/>
          <w:szCs w:val="24"/>
        </w:rPr>
        <w:t>下面将阐述具体的训练流程：</w:t>
      </w:r>
    </w:p>
    <w:p w14:paraId="4CD77E72" w14:textId="77777777" w:rsidR="00802B87" w:rsidRDefault="00802B87" w:rsidP="00802B87">
      <w:pPr>
        <w:pStyle w:val="BodyText"/>
        <w:snapToGrid w:val="0"/>
        <w:spacing w:line="360" w:lineRule="auto"/>
        <w:rPr>
          <w:rFonts w:eastAsia="宋体" w:hAnsi="宋体"/>
          <w:sz w:val="24"/>
          <w:szCs w:val="24"/>
        </w:rPr>
      </w:pPr>
    </w:p>
    <w:p w14:paraId="3636F359" w14:textId="100BE8A2" w:rsidR="00A2406F" w:rsidRDefault="00A95E2E" w:rsidP="00A95E2E">
      <w:pPr>
        <w:pStyle w:val="BodyText"/>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020700">
        <w:rPr>
          <w:rFonts w:eastAsia="宋体" w:hAnsi="宋体" w:hint="eastAsia"/>
          <w:sz w:val="24"/>
          <w:szCs w:val="24"/>
        </w:rPr>
        <w:t>首先进行数据的预处理，如图</w:t>
      </w:r>
      <w:r w:rsidR="001C04A4">
        <w:rPr>
          <w:rFonts w:eastAsia="宋体" w:hAnsi="宋体"/>
          <w:sz w:val="24"/>
          <w:szCs w:val="24"/>
        </w:rPr>
        <w:t>3</w:t>
      </w:r>
      <w:r w:rsidR="00020700">
        <w:rPr>
          <w:rFonts w:eastAsia="宋体" w:hAnsi="宋体" w:hint="eastAsia"/>
          <w:sz w:val="24"/>
          <w:szCs w:val="24"/>
        </w:rPr>
        <w:t>标号</w:t>
      </w:r>
      <w:r w:rsidR="00020700">
        <w:rPr>
          <w:rFonts w:eastAsia="宋体" w:hAnsi="宋体" w:hint="eastAsia"/>
          <w:sz w:val="24"/>
          <w:szCs w:val="24"/>
        </w:rPr>
        <w:t>1</w:t>
      </w:r>
      <w:r w:rsidR="00020700">
        <w:rPr>
          <w:rFonts w:eastAsia="宋体" w:hAnsi="宋体"/>
          <w:sz w:val="24"/>
          <w:szCs w:val="24"/>
        </w:rPr>
        <w:t>1</w:t>
      </w:r>
      <w:r w:rsidR="00020700">
        <w:rPr>
          <w:rFonts w:eastAsia="宋体" w:hAnsi="宋体" w:hint="eastAsia"/>
          <w:sz w:val="24"/>
          <w:szCs w:val="24"/>
        </w:rPr>
        <w:t>所示的操作</w:t>
      </w:r>
      <w:r w:rsidR="009151F5">
        <w:rPr>
          <w:rFonts w:eastAsia="宋体" w:hAnsi="宋体" w:hint="eastAsia"/>
          <w:sz w:val="24"/>
          <w:szCs w:val="24"/>
        </w:rPr>
        <w:t>。以手写字体为例，具体的</w:t>
      </w:r>
      <w:r w:rsidR="00CF60DB">
        <w:rPr>
          <w:rFonts w:eastAsia="宋体" w:hAnsi="宋体" w:hint="eastAsia"/>
          <w:sz w:val="24"/>
          <w:szCs w:val="24"/>
        </w:rPr>
        <w:t>数据预处理</w:t>
      </w:r>
      <w:r w:rsidR="009151F5">
        <w:rPr>
          <w:rFonts w:eastAsia="宋体" w:hAnsi="宋体" w:hint="eastAsia"/>
          <w:sz w:val="24"/>
          <w:szCs w:val="24"/>
        </w:rPr>
        <w:t>操作</w:t>
      </w:r>
      <w:r w:rsidR="00CF60DB">
        <w:rPr>
          <w:rFonts w:eastAsia="宋体" w:hAnsi="宋体" w:hint="eastAsia"/>
          <w:sz w:val="24"/>
          <w:szCs w:val="24"/>
        </w:rPr>
        <w:t>，如图</w:t>
      </w:r>
      <w:r w:rsidR="001C04A4">
        <w:rPr>
          <w:rFonts w:eastAsia="宋体" w:hAnsi="宋体"/>
          <w:sz w:val="24"/>
          <w:szCs w:val="24"/>
        </w:rPr>
        <w:t>2</w:t>
      </w:r>
      <w:r w:rsidR="00CF60DB">
        <w:rPr>
          <w:rFonts w:eastAsia="宋体" w:hAnsi="宋体" w:hint="eastAsia"/>
          <w:sz w:val="24"/>
          <w:szCs w:val="24"/>
        </w:rPr>
        <w:t>所示。</w:t>
      </w:r>
      <w:r w:rsidR="00751834">
        <w:rPr>
          <w:rFonts w:eastAsia="宋体" w:hAnsi="宋体" w:hint="eastAsia"/>
          <w:sz w:val="24"/>
          <w:szCs w:val="24"/>
        </w:rPr>
        <w:t>将输入的图片数据</w:t>
      </w:r>
      <w:r w:rsidR="007607FF">
        <w:rPr>
          <w:rFonts w:eastAsia="宋体" w:hAnsi="宋体" w:hint="eastAsia"/>
          <w:sz w:val="24"/>
          <w:szCs w:val="24"/>
        </w:rPr>
        <w:t>最终</w:t>
      </w:r>
      <w:r w:rsidR="00751834">
        <w:rPr>
          <w:rFonts w:eastAsia="宋体" w:hAnsi="宋体" w:hint="eastAsia"/>
          <w:sz w:val="24"/>
          <w:szCs w:val="24"/>
        </w:rPr>
        <w:t>转化为一维特征向量。</w:t>
      </w:r>
    </w:p>
    <w:p w14:paraId="1036475E" w14:textId="73E8B848" w:rsidR="00A2406F" w:rsidRDefault="00A95E2E" w:rsidP="00A95E2E">
      <w:pPr>
        <w:pStyle w:val="BodyText"/>
        <w:snapToGrid w:val="0"/>
        <w:spacing w:line="360" w:lineRule="auto"/>
        <w:rPr>
          <w:rFonts w:eastAsia="宋体" w:hAnsi="宋体"/>
          <w:sz w:val="24"/>
          <w:szCs w:val="24"/>
        </w:rPr>
      </w:pPr>
      <w:r>
        <w:rPr>
          <w:rFonts w:eastAsia="宋体" w:hAnsi="宋体"/>
          <w:sz w:val="24"/>
          <w:szCs w:val="24"/>
        </w:rPr>
        <w:t>1.1</w:t>
      </w:r>
      <w:r>
        <w:rPr>
          <w:rFonts w:eastAsia="宋体" w:hAnsi="宋体" w:hint="eastAsia"/>
          <w:sz w:val="24"/>
          <w:szCs w:val="24"/>
        </w:rPr>
        <w:t>)</w:t>
      </w:r>
      <w:r w:rsidR="00CA55FC" w:rsidRPr="00E85679">
        <w:rPr>
          <w:rFonts w:eastAsia="宋体" w:hAnsi="宋体" w:hint="eastAsia"/>
          <w:sz w:val="24"/>
          <w:szCs w:val="24"/>
        </w:rPr>
        <w:t>在本例中将手写识别数字数据集</w:t>
      </w:r>
      <w:r w:rsidR="00CA55FC" w:rsidRPr="00E85679">
        <w:rPr>
          <w:rFonts w:eastAsia="宋体" w:hAnsi="宋体" w:hint="eastAsia"/>
          <w:sz w:val="24"/>
          <w:szCs w:val="24"/>
        </w:rPr>
        <w:t>MNIST</w:t>
      </w:r>
      <w:r w:rsidR="00CA55FC" w:rsidRPr="00E85679">
        <w:rPr>
          <w:rFonts w:eastAsia="宋体" w:hAnsi="宋体" w:hint="eastAsia"/>
          <w:sz w:val="24"/>
          <w:szCs w:val="24"/>
        </w:rPr>
        <w:t>从二进制</w:t>
      </w:r>
      <w:r w:rsidR="005F5E47">
        <w:rPr>
          <w:rFonts w:eastAsia="宋体" w:hAnsi="宋体" w:hint="eastAsia"/>
          <w:sz w:val="24"/>
          <w:szCs w:val="24"/>
        </w:rPr>
        <w:t>格式</w:t>
      </w:r>
      <w:r w:rsidR="00CA55FC" w:rsidRPr="00E85679">
        <w:rPr>
          <w:rFonts w:eastAsia="宋体" w:hAnsi="宋体" w:hint="eastAsia"/>
          <w:sz w:val="24"/>
          <w:szCs w:val="24"/>
        </w:rPr>
        <w:t>转换成</w:t>
      </w:r>
      <w:r w:rsidR="00CA55FC" w:rsidRPr="00CC25CD">
        <w:rPr>
          <w:rFonts w:eastAsia="宋体" w:hAnsi="宋体" w:hint="eastAsia"/>
          <w:sz w:val="24"/>
          <w:szCs w:val="24"/>
        </w:rPr>
        <w:t>PNG</w:t>
      </w:r>
      <w:r w:rsidR="00AE60A2">
        <w:rPr>
          <w:rFonts w:eastAsia="宋体" w:hAnsi="宋体" w:hint="eastAsia"/>
          <w:sz w:val="24"/>
          <w:szCs w:val="24"/>
        </w:rPr>
        <w:t>格式的图片。</w:t>
      </w:r>
      <w:r w:rsidR="00CA55FC" w:rsidRPr="00CC25CD">
        <w:rPr>
          <w:rFonts w:eastAsia="宋体" w:hAnsi="宋体" w:hint="eastAsia"/>
          <w:sz w:val="24"/>
          <w:szCs w:val="24"/>
        </w:rPr>
        <w:t>将它们按照训练集或测试集进行</w:t>
      </w:r>
      <w:r w:rsidR="006778DD">
        <w:rPr>
          <w:rFonts w:eastAsia="宋体" w:hAnsi="宋体" w:hint="eastAsia"/>
          <w:sz w:val="24"/>
          <w:szCs w:val="24"/>
        </w:rPr>
        <w:t>划分</w:t>
      </w:r>
      <w:r w:rsidR="00CA55FC" w:rsidRPr="00CC25CD">
        <w:rPr>
          <w:rFonts w:eastAsia="宋体" w:hAnsi="宋体" w:hint="eastAsia"/>
          <w:sz w:val="24"/>
          <w:szCs w:val="24"/>
        </w:rPr>
        <w:t>，并且根据相应的数字标签进行分类放入对应的文件夹中备用。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r w:rsidR="004D6901">
        <w:rPr>
          <w:rFonts w:eastAsia="宋体" w:hAnsi="宋体" w:hint="eastAsia"/>
          <w:sz w:val="24"/>
          <w:szCs w:val="24"/>
        </w:rPr>
        <w:t>如图</w:t>
      </w:r>
      <w:r w:rsidR="001C04A4">
        <w:rPr>
          <w:rFonts w:eastAsia="宋体" w:hAnsi="宋体"/>
          <w:sz w:val="24"/>
          <w:szCs w:val="24"/>
        </w:rPr>
        <w:t>2</w:t>
      </w:r>
      <w:r w:rsidR="004D6901">
        <w:rPr>
          <w:rFonts w:eastAsia="宋体" w:hAnsi="宋体" w:hint="eastAsia"/>
          <w:sz w:val="24"/>
          <w:szCs w:val="24"/>
        </w:rPr>
        <w:t>标号</w:t>
      </w:r>
      <w:r w:rsidR="004D6901">
        <w:rPr>
          <w:rFonts w:eastAsia="宋体" w:hAnsi="宋体" w:hint="eastAsia"/>
          <w:sz w:val="24"/>
          <w:szCs w:val="24"/>
        </w:rPr>
        <w:t>6</w:t>
      </w:r>
      <w:r w:rsidR="004D6901">
        <w:rPr>
          <w:rFonts w:eastAsia="宋体" w:hAnsi="宋体" w:hint="eastAsia"/>
          <w:sz w:val="24"/>
          <w:szCs w:val="24"/>
        </w:rPr>
        <w:t>所示，将输入数字图片转化为灰度图作为输入</w:t>
      </w:r>
      <w:r w:rsidR="0071273E">
        <w:rPr>
          <w:rFonts w:eastAsia="宋体" w:hAnsi="宋体" w:hint="eastAsia"/>
          <w:sz w:val="24"/>
          <w:szCs w:val="24"/>
        </w:rPr>
        <w:t>矩阵</w:t>
      </w:r>
      <w:r w:rsidR="004D6901">
        <w:rPr>
          <w:rFonts w:eastAsia="宋体" w:hAnsi="宋体" w:hint="eastAsia"/>
          <w:sz w:val="24"/>
          <w:szCs w:val="24"/>
        </w:rPr>
        <w:t>。</w:t>
      </w:r>
    </w:p>
    <w:p w14:paraId="021AFF61" w14:textId="0BA1C003" w:rsidR="005C4D99" w:rsidRPr="005C4D99" w:rsidRDefault="00A95E2E" w:rsidP="00A95E2E">
      <w:pPr>
        <w:pStyle w:val="BodyText"/>
        <w:snapToGrid w:val="0"/>
        <w:spacing w:line="360" w:lineRule="auto"/>
        <w:rPr>
          <w:rFonts w:eastAsia="宋体" w:hAnsi="宋体"/>
          <w:sz w:val="24"/>
          <w:szCs w:val="24"/>
        </w:rPr>
      </w:pPr>
      <w:r>
        <w:rPr>
          <w:rFonts w:eastAsia="宋体" w:hAnsi="宋体"/>
          <w:sz w:val="24"/>
          <w:szCs w:val="24"/>
        </w:rPr>
        <w:t>1.2</w:t>
      </w:r>
      <w:r>
        <w:rPr>
          <w:rFonts w:eastAsia="宋体" w:hAnsi="宋体" w:hint="eastAsia"/>
          <w:sz w:val="24"/>
          <w:szCs w:val="24"/>
        </w:rPr>
        <w:t>)</w:t>
      </w:r>
      <w:r w:rsidR="00AD6FBC" w:rsidRPr="005930BD">
        <w:rPr>
          <w:rFonts w:eastAsia="宋体" w:hAnsi="宋体" w:hint="eastAsia"/>
          <w:sz w:val="24"/>
          <w:szCs w:val="24"/>
        </w:rPr>
        <w:t>如图</w:t>
      </w:r>
      <w:r w:rsidR="00C67F00">
        <w:rPr>
          <w:rFonts w:eastAsia="宋体" w:hAnsi="宋体"/>
          <w:sz w:val="24"/>
          <w:szCs w:val="24"/>
        </w:rPr>
        <w:t>2</w:t>
      </w:r>
      <w:r w:rsidR="00AD6FBC" w:rsidRPr="005930BD">
        <w:rPr>
          <w:rFonts w:eastAsia="宋体" w:hAnsi="宋体" w:hint="eastAsia"/>
          <w:sz w:val="24"/>
          <w:szCs w:val="24"/>
        </w:rPr>
        <w:t>标号</w:t>
      </w:r>
      <w:r w:rsidR="00AD6FBC" w:rsidRPr="005930BD">
        <w:rPr>
          <w:rFonts w:eastAsia="宋体" w:hAnsi="宋体" w:hint="eastAsia"/>
          <w:sz w:val="24"/>
          <w:szCs w:val="24"/>
        </w:rPr>
        <w:t>7</w:t>
      </w:r>
      <w:r w:rsidR="00AD6FBC" w:rsidRPr="005930BD">
        <w:rPr>
          <w:rFonts w:eastAsia="宋体" w:hAnsi="宋体" w:hint="eastAsia"/>
          <w:sz w:val="24"/>
          <w:szCs w:val="24"/>
        </w:rPr>
        <w:t>所示，</w:t>
      </w:r>
      <w:r w:rsidR="00F71EB8" w:rsidRPr="005930BD">
        <w:rPr>
          <w:rFonts w:eastAsia="宋体" w:hAnsi="宋体" w:hint="eastAsia"/>
          <w:sz w:val="24"/>
          <w:szCs w:val="24"/>
        </w:rPr>
        <w:t>使用</w:t>
      </w:r>
      <w:r w:rsidR="00F71EB8" w:rsidRPr="005930BD">
        <w:rPr>
          <w:rFonts w:eastAsia="宋体" w:hAnsi="宋体" w:hint="eastAsia"/>
          <w:sz w:val="24"/>
          <w:szCs w:val="24"/>
        </w:rPr>
        <w:t>Gabor</w:t>
      </w:r>
      <w:r w:rsidR="00F71EB8" w:rsidRPr="005930BD">
        <w:rPr>
          <w:rFonts w:eastAsia="宋体" w:hAnsi="宋体" w:hint="eastAsia"/>
          <w:sz w:val="24"/>
          <w:szCs w:val="24"/>
        </w:rPr>
        <w:t>滤波器对二维图片矩阵进行特征提取</w:t>
      </w:r>
      <w:r w:rsidR="00164A9F" w:rsidRPr="005930BD">
        <w:rPr>
          <w:rFonts w:eastAsia="宋体" w:hAnsi="宋体" w:hint="eastAsia"/>
          <w:sz w:val="24"/>
          <w:szCs w:val="24"/>
        </w:rPr>
        <w:t>。</w:t>
      </w:r>
      <w:r w:rsidR="002B1F6D" w:rsidRPr="005930BD">
        <w:rPr>
          <w:rFonts w:eastAsia="宋体" w:hAnsi="宋体" w:hint="eastAsia"/>
          <w:sz w:val="24"/>
          <w:szCs w:val="24"/>
        </w:rPr>
        <w:t>将输入矩阵缩</w:t>
      </w:r>
      <w:r w:rsidR="002B1F6D" w:rsidRPr="005930BD">
        <w:rPr>
          <w:rFonts w:eastAsia="宋体" w:hAnsi="宋体" w:hint="eastAsia"/>
          <w:sz w:val="24"/>
          <w:szCs w:val="24"/>
        </w:rPr>
        <w:lastRenderedPageBreak/>
        <w:t>放成</w:t>
      </w:r>
      <w:r w:rsidR="002B1F6D" w:rsidRPr="005930BD">
        <w:rPr>
          <w:rFonts w:eastAsia="宋体" w:hAnsi="宋体"/>
          <w:sz w:val="24"/>
          <w:szCs w:val="24"/>
        </w:rPr>
        <w:t>8</w:t>
      </w:r>
      <w:r w:rsidR="002B1F6D" w:rsidRPr="005930BD">
        <w:rPr>
          <w:rFonts w:eastAsia="宋体" w:hAnsi="宋体" w:hint="eastAsia"/>
          <w:sz w:val="24"/>
          <w:szCs w:val="24"/>
        </w:rPr>
        <w:t>个不同大小的矩阵，代表</w:t>
      </w:r>
      <w:r w:rsidR="002B1F6D" w:rsidRPr="005930BD">
        <w:rPr>
          <w:rFonts w:eastAsia="宋体" w:hAnsi="宋体"/>
          <w:sz w:val="24"/>
          <w:szCs w:val="24"/>
        </w:rPr>
        <w:t>8</w:t>
      </w:r>
      <w:r w:rsidR="002B1F6D" w:rsidRPr="005930BD">
        <w:rPr>
          <w:rFonts w:eastAsia="宋体" w:hAnsi="宋体" w:hint="eastAsia"/>
          <w:sz w:val="24"/>
          <w:szCs w:val="24"/>
        </w:rPr>
        <w:t>张缩放比例的图片。将相邻缩放比例的两张图片编成一组，最终生成</w:t>
      </w:r>
      <w:r w:rsidR="002B1F6D" w:rsidRPr="005930BD">
        <w:rPr>
          <w:rFonts w:eastAsia="宋体" w:hAnsi="宋体" w:hint="eastAsia"/>
          <w:sz w:val="24"/>
          <w:szCs w:val="24"/>
        </w:rPr>
        <w:t>4</w:t>
      </w:r>
      <w:r w:rsidR="002B1F6D" w:rsidRPr="005930BD">
        <w:rPr>
          <w:rFonts w:eastAsia="宋体" w:hAnsi="宋体" w:hint="eastAsia"/>
          <w:sz w:val="24"/>
          <w:szCs w:val="24"/>
        </w:rPr>
        <w:t>组。</w:t>
      </w:r>
      <w:r w:rsidR="00B30DE5" w:rsidRPr="005930BD">
        <w:rPr>
          <w:rFonts w:eastAsia="宋体" w:hAnsi="宋体" w:hint="eastAsia"/>
          <w:sz w:val="24"/>
          <w:szCs w:val="24"/>
        </w:rPr>
        <w:t>本发明一共采用了</w:t>
      </w:r>
      <w:r w:rsidR="00B30DE5" w:rsidRPr="005930BD">
        <w:rPr>
          <w:rFonts w:eastAsia="宋体" w:hAnsi="宋体" w:hint="eastAsia"/>
          <w:sz w:val="24"/>
          <w:szCs w:val="24"/>
        </w:rPr>
        <w:t>8</w:t>
      </w:r>
      <w:r w:rsidR="00B30DE5" w:rsidRPr="005930BD">
        <w:rPr>
          <w:rFonts w:eastAsia="宋体" w:hAnsi="宋体" w:hint="eastAsia"/>
          <w:sz w:val="24"/>
          <w:szCs w:val="24"/>
        </w:rPr>
        <w:t>个方向的</w:t>
      </w:r>
      <w:r w:rsidR="00B30DE5" w:rsidRPr="005930BD">
        <w:rPr>
          <w:rFonts w:eastAsia="宋体" w:hAnsi="宋体" w:hint="eastAsia"/>
          <w:sz w:val="24"/>
          <w:szCs w:val="24"/>
        </w:rPr>
        <w:t>Gabor</w:t>
      </w:r>
      <w:r w:rsidR="00B30DE5" w:rsidRPr="005930BD">
        <w:rPr>
          <w:rFonts w:eastAsia="宋体" w:hAnsi="宋体" w:hint="eastAsia"/>
          <w:sz w:val="24"/>
          <w:szCs w:val="24"/>
        </w:rPr>
        <w:t>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sidRPr="005930BD">
        <w:rPr>
          <w:rFonts w:eastAsia="宋体" w:hAnsi="宋体" w:hint="eastAsia"/>
          <w:sz w:val="24"/>
          <w:szCs w:val="24"/>
        </w:rPr>
        <w:t>）。</w:t>
      </w:r>
      <m:oMath>
        <m:r>
          <w:rPr>
            <w:rFonts w:ascii="Cambria Math" w:hAnsi="Cambria Math"/>
            <w:sz w:val="24"/>
            <w:szCs w:val="24"/>
          </w:rPr>
          <m:t>σ</m:t>
        </m:r>
      </m:oMath>
      <w:r w:rsidR="008D498F" w:rsidRPr="005930BD">
        <w:rPr>
          <w:rFonts w:eastAsia="宋体" w:hAnsi="宋体" w:hint="eastAsia"/>
          <w:sz w:val="24"/>
          <w:szCs w:val="24"/>
        </w:rPr>
        <w:t>为整个滤波器的方差，它决定了滤波器影响的宽度。</w:t>
      </w:r>
      <m:oMath>
        <m:r>
          <w:rPr>
            <w:rFonts w:ascii="Cambria Math" w:hAnsi="Cambria Math"/>
            <w:sz w:val="24"/>
            <w:szCs w:val="24"/>
          </w:rPr>
          <m:t>λ</m:t>
        </m:r>
      </m:oMath>
      <w:r w:rsidR="008D498F" w:rsidRPr="005930BD">
        <w:rPr>
          <w:rFonts w:eastAsia="宋体" w:hAnsi="宋体" w:hint="eastAsia"/>
          <w:sz w:val="24"/>
          <w:szCs w:val="24"/>
        </w:rPr>
        <w:t>为波长，直接影响滤波尺度。</w:t>
      </w:r>
      <m:oMath>
        <m:r>
          <w:rPr>
            <w:rFonts w:ascii="Cambria Math" w:hAnsi="Cambria Math"/>
            <w:sz w:val="24"/>
            <w:szCs w:val="24"/>
          </w:rPr>
          <m:t>γ</m:t>
        </m:r>
      </m:oMath>
      <w:r w:rsidR="008D498F" w:rsidRPr="005930BD">
        <w:rPr>
          <w:rFonts w:eastAsia="宋体" w:hAnsi="宋体" w:hint="eastAsia"/>
          <w:sz w:val="24"/>
          <w:szCs w:val="24"/>
        </w:rPr>
        <w:t>为空间纵横比，决定滤波器形状。</w:t>
      </w:r>
      <w:r w:rsidR="001A1A2C">
        <w:rPr>
          <w:rFonts w:eastAsia="宋体" w:hAnsi="宋体" w:hint="eastAsia"/>
          <w:sz w:val="24"/>
          <w:szCs w:val="24"/>
        </w:rPr>
        <w:t>使用图</w:t>
      </w:r>
      <w:r w:rsidR="00BF1EC0">
        <w:rPr>
          <w:rFonts w:eastAsia="宋体" w:hAnsi="宋体"/>
          <w:sz w:val="24"/>
          <w:szCs w:val="24"/>
        </w:rPr>
        <w:t>2</w:t>
      </w:r>
      <w:r w:rsidR="001A1A2C">
        <w:rPr>
          <w:rFonts w:eastAsia="宋体" w:hAnsi="宋体" w:hint="eastAsia"/>
          <w:sz w:val="24"/>
          <w:szCs w:val="24"/>
        </w:rPr>
        <w:t>标号</w:t>
      </w:r>
      <w:r w:rsidR="001A1A2C">
        <w:rPr>
          <w:rFonts w:eastAsia="宋体" w:hAnsi="宋体" w:hint="eastAsia"/>
          <w:sz w:val="24"/>
          <w:szCs w:val="24"/>
        </w:rPr>
        <w:t>7</w:t>
      </w:r>
      <w:r w:rsidR="001A1A2C">
        <w:rPr>
          <w:rFonts w:eastAsia="宋体" w:hAnsi="宋体" w:hint="eastAsia"/>
          <w:sz w:val="24"/>
          <w:szCs w:val="24"/>
        </w:rPr>
        <w:t>所示的滤波操作，将输入层图片转化为</w:t>
      </w:r>
      <w:r w:rsidR="001A1A2C">
        <w:rPr>
          <w:rFonts w:eastAsia="宋体" w:hAnsi="宋体" w:hint="eastAsia"/>
          <w:sz w:val="24"/>
          <w:szCs w:val="24"/>
        </w:rPr>
        <w:t>S1</w:t>
      </w:r>
      <w:r w:rsidR="001A1A2C">
        <w:rPr>
          <w:rFonts w:eastAsia="宋体" w:hAnsi="宋体" w:hint="eastAsia"/>
          <w:sz w:val="24"/>
          <w:szCs w:val="24"/>
        </w:rPr>
        <w:t>层特征</w:t>
      </w:r>
      <w:r w:rsidR="00E727F2">
        <w:rPr>
          <w:rFonts w:eastAsia="宋体" w:hAnsi="宋体" w:hint="eastAsia"/>
          <w:sz w:val="24"/>
          <w:szCs w:val="24"/>
        </w:rPr>
        <w:t>矩阵</w:t>
      </w:r>
      <w:r w:rsidR="001A1A2C">
        <w:rPr>
          <w:rFonts w:eastAsia="宋体" w:hAnsi="宋体" w:hint="eastAsia"/>
          <w:sz w:val="24"/>
          <w:szCs w:val="24"/>
        </w:rPr>
        <w:t>。</w:t>
      </w:r>
      <w:r w:rsidR="005C4D99">
        <w:rPr>
          <w:rFonts w:eastAsia="宋体" w:hAnsi="宋体" w:hint="eastAsia"/>
          <w:sz w:val="24"/>
          <w:szCs w:val="24"/>
        </w:rPr>
        <w:t>滤波器的构筑公式如下：</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0C3E8EE" w14:textId="77777777" w:rsidR="005C4D99" w:rsidRPr="00604C79" w:rsidRDefault="007A2109" w:rsidP="004635A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78701DE6" w14:textId="6DB14D5C" w:rsidR="005C4D99" w:rsidRPr="005930BD" w:rsidRDefault="007A2109" w:rsidP="004635AA">
      <w:pPr>
        <w:pStyle w:val="BodyText"/>
        <w:snapToGrid w:val="0"/>
        <w:spacing w:line="360" w:lineRule="auto"/>
        <w:ind w:leftChars="-200" w:left="-42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8EC0D69" w14:textId="6466AEE9" w:rsidR="00F71EB8" w:rsidRDefault="00A95E2E" w:rsidP="00A95E2E">
      <w:pPr>
        <w:pStyle w:val="BodyText"/>
        <w:snapToGrid w:val="0"/>
        <w:spacing w:line="360" w:lineRule="auto"/>
        <w:rPr>
          <w:rFonts w:eastAsia="宋体" w:hAnsi="宋体"/>
          <w:sz w:val="24"/>
          <w:szCs w:val="24"/>
        </w:rPr>
      </w:pPr>
      <w:r>
        <w:rPr>
          <w:rFonts w:eastAsia="宋体" w:hAnsi="宋体"/>
          <w:sz w:val="24"/>
          <w:szCs w:val="24"/>
        </w:rPr>
        <w:t>1.3</w:t>
      </w:r>
      <w:r>
        <w:rPr>
          <w:rFonts w:eastAsia="宋体" w:hAnsi="宋体" w:hint="eastAsia"/>
          <w:sz w:val="24"/>
          <w:szCs w:val="24"/>
        </w:rPr>
        <w:t>)</w:t>
      </w:r>
      <w:r w:rsidR="00D310D7">
        <w:rPr>
          <w:rFonts w:eastAsia="宋体" w:hAnsi="宋体" w:hint="eastAsia"/>
          <w:sz w:val="24"/>
          <w:szCs w:val="24"/>
        </w:rPr>
        <w:t>如图</w:t>
      </w:r>
      <w:r w:rsidR="00997B5B">
        <w:rPr>
          <w:rFonts w:eastAsia="宋体" w:hAnsi="宋体"/>
          <w:sz w:val="24"/>
          <w:szCs w:val="24"/>
        </w:rPr>
        <w:t>2</w:t>
      </w:r>
      <w:r w:rsidR="00D310D7">
        <w:rPr>
          <w:rFonts w:eastAsia="宋体" w:hAnsi="宋体" w:hint="eastAsia"/>
          <w:sz w:val="24"/>
          <w:szCs w:val="24"/>
        </w:rPr>
        <w:t>标号</w:t>
      </w:r>
      <w:r w:rsidR="00D310D7">
        <w:rPr>
          <w:rFonts w:eastAsia="宋体" w:hAnsi="宋体" w:hint="eastAsia"/>
          <w:sz w:val="24"/>
          <w:szCs w:val="24"/>
        </w:rPr>
        <w:t>8</w:t>
      </w:r>
      <w:r w:rsidR="00D310D7">
        <w:rPr>
          <w:rFonts w:eastAsia="宋体" w:hAnsi="宋体" w:hint="eastAsia"/>
          <w:sz w:val="24"/>
          <w:szCs w:val="24"/>
        </w:rPr>
        <w:t>所示，对</w:t>
      </w:r>
      <w:r w:rsidR="00D310D7">
        <w:rPr>
          <w:rFonts w:eastAsia="宋体" w:hAnsi="宋体" w:hint="eastAsia"/>
          <w:sz w:val="24"/>
          <w:szCs w:val="24"/>
        </w:rPr>
        <w:t>S1</w:t>
      </w:r>
      <w:r w:rsidR="00D310D7">
        <w:rPr>
          <w:rFonts w:eastAsia="宋体" w:hAnsi="宋体" w:hint="eastAsia"/>
          <w:sz w:val="24"/>
          <w:szCs w:val="24"/>
        </w:rPr>
        <w:t>层中输出的每组中相同方向矩阵做最大池化操作，形成</w:t>
      </w:r>
      <w:r w:rsidR="00D310D7">
        <w:rPr>
          <w:rFonts w:eastAsia="宋体" w:hAnsi="宋体" w:hint="eastAsia"/>
          <w:sz w:val="24"/>
          <w:szCs w:val="24"/>
        </w:rPr>
        <w:t>C</w:t>
      </w:r>
      <w:r w:rsidR="00D310D7">
        <w:rPr>
          <w:rFonts w:eastAsia="宋体" w:hAnsi="宋体"/>
          <w:sz w:val="24"/>
          <w:szCs w:val="24"/>
        </w:rPr>
        <w:t>1</w:t>
      </w:r>
      <w:r w:rsidR="00D310D7">
        <w:rPr>
          <w:rFonts w:eastAsia="宋体" w:hAnsi="宋体" w:hint="eastAsia"/>
          <w:sz w:val="24"/>
          <w:szCs w:val="24"/>
        </w:rPr>
        <w:t>层特征</w:t>
      </w:r>
      <w:r w:rsidR="00E727F2">
        <w:rPr>
          <w:rFonts w:eastAsia="宋体" w:hAnsi="宋体" w:hint="eastAsia"/>
          <w:sz w:val="24"/>
          <w:szCs w:val="24"/>
        </w:rPr>
        <w:t>矩阵</w:t>
      </w:r>
      <w:r w:rsidR="00D310D7">
        <w:rPr>
          <w:rFonts w:eastAsia="宋体" w:hAnsi="宋体" w:hint="eastAsia"/>
          <w:sz w:val="24"/>
          <w:szCs w:val="24"/>
        </w:rPr>
        <w:t>。</w:t>
      </w:r>
    </w:p>
    <w:p w14:paraId="510504B1" w14:textId="0CE1BC75" w:rsidR="00CF5087" w:rsidRDefault="00A95E2E" w:rsidP="00A95E2E">
      <w:pPr>
        <w:pStyle w:val="BodyText"/>
        <w:snapToGrid w:val="0"/>
        <w:spacing w:line="360" w:lineRule="auto"/>
        <w:rPr>
          <w:rFonts w:eastAsia="宋体" w:hAnsi="宋体"/>
          <w:sz w:val="24"/>
          <w:szCs w:val="24"/>
        </w:rPr>
      </w:pPr>
      <w:r>
        <w:rPr>
          <w:rFonts w:eastAsia="宋体" w:hAnsi="宋体"/>
          <w:sz w:val="24"/>
          <w:szCs w:val="24"/>
        </w:rPr>
        <w:t>1.4)</w:t>
      </w:r>
      <w:r w:rsidR="00CF5087">
        <w:rPr>
          <w:rFonts w:eastAsia="宋体" w:hAnsi="宋体" w:hint="eastAsia"/>
          <w:sz w:val="24"/>
          <w:szCs w:val="24"/>
        </w:rPr>
        <w:t>如图</w:t>
      </w:r>
      <w:r w:rsidR="00997B5B">
        <w:rPr>
          <w:rFonts w:eastAsia="宋体" w:hAnsi="宋体"/>
          <w:sz w:val="24"/>
          <w:szCs w:val="24"/>
        </w:rPr>
        <w:t>2</w:t>
      </w:r>
      <w:r w:rsidR="00CF5087">
        <w:rPr>
          <w:rFonts w:eastAsia="宋体" w:hAnsi="宋体" w:hint="eastAsia"/>
          <w:sz w:val="24"/>
          <w:szCs w:val="24"/>
        </w:rPr>
        <w:t>标号</w:t>
      </w:r>
      <w:r w:rsidR="00CF5087">
        <w:rPr>
          <w:rFonts w:eastAsia="宋体" w:hAnsi="宋体" w:hint="eastAsia"/>
          <w:sz w:val="24"/>
          <w:szCs w:val="24"/>
        </w:rPr>
        <w:t>9</w:t>
      </w:r>
      <w:r w:rsidR="00CF5087">
        <w:rPr>
          <w:rFonts w:eastAsia="宋体" w:hAnsi="宋体" w:hint="eastAsia"/>
          <w:sz w:val="24"/>
          <w:szCs w:val="24"/>
        </w:rPr>
        <w:t>所示，</w:t>
      </w:r>
      <w:r w:rsidR="001256E6">
        <w:rPr>
          <w:rFonts w:eastAsia="宋体" w:hAnsi="宋体" w:hint="eastAsia"/>
          <w:sz w:val="24"/>
          <w:szCs w:val="24"/>
        </w:rPr>
        <w:t>使用</w:t>
      </w:r>
      <m:oMath>
        <m:r>
          <w:rPr>
            <w:rFonts w:ascii="Cambria Math" w:eastAsia="宋体" w:hAnsi="Cambria Math"/>
            <w:sz w:val="24"/>
            <w:szCs w:val="24"/>
          </w:rPr>
          <m:t>C1</m:t>
        </m:r>
      </m:oMath>
      <w:r w:rsidR="001256E6">
        <w:rPr>
          <w:rFonts w:eastAsia="宋体" w:hAnsi="宋体" w:hint="eastAsia"/>
          <w:sz w:val="24"/>
          <w:szCs w:val="24"/>
        </w:rPr>
        <w:t>层和相同缩放比例的原图之间的欧式距离做径向基滤波的操作，然后形成</w:t>
      </w:r>
      <w:r w:rsidR="00E727F2">
        <w:rPr>
          <w:rFonts w:eastAsia="宋体" w:hAnsi="宋体" w:hint="eastAsia"/>
          <w:sz w:val="24"/>
          <w:szCs w:val="24"/>
        </w:rPr>
        <w:t>S2</w:t>
      </w:r>
      <w:r w:rsidR="00E727F2">
        <w:rPr>
          <w:rFonts w:eastAsia="宋体" w:hAnsi="宋体" w:hint="eastAsia"/>
          <w:sz w:val="24"/>
          <w:szCs w:val="24"/>
        </w:rPr>
        <w:t>特征矩阵</w:t>
      </w:r>
      <w:r w:rsidR="001256E6">
        <w:rPr>
          <w:rFonts w:eastAsia="宋体" w:hAnsi="宋体" w:hint="eastAsia"/>
          <w:sz w:val="24"/>
          <w:szCs w:val="24"/>
        </w:rPr>
        <w:t>。</w:t>
      </w:r>
    </w:p>
    <w:p w14:paraId="694C24EF" w14:textId="7A90FE82" w:rsidR="00E94E71" w:rsidRDefault="00A95E2E" w:rsidP="00A95E2E">
      <w:pPr>
        <w:pStyle w:val="BodyText"/>
        <w:snapToGrid w:val="0"/>
        <w:spacing w:line="360" w:lineRule="auto"/>
        <w:rPr>
          <w:rFonts w:eastAsia="宋体" w:hAnsi="宋体"/>
          <w:sz w:val="24"/>
          <w:szCs w:val="24"/>
        </w:rPr>
      </w:pPr>
      <w:r>
        <w:rPr>
          <w:rFonts w:eastAsia="宋体" w:hAnsi="宋体"/>
          <w:sz w:val="24"/>
          <w:szCs w:val="24"/>
        </w:rPr>
        <w:t>1.5)</w:t>
      </w:r>
      <w:r w:rsidR="00E94E71">
        <w:rPr>
          <w:rFonts w:eastAsia="宋体" w:hAnsi="宋体" w:hint="eastAsia"/>
          <w:sz w:val="24"/>
          <w:szCs w:val="24"/>
        </w:rPr>
        <w:t>如图</w:t>
      </w:r>
      <w:r w:rsidR="00997B5B">
        <w:rPr>
          <w:rFonts w:eastAsia="宋体" w:hAnsi="宋体"/>
          <w:sz w:val="24"/>
          <w:szCs w:val="24"/>
        </w:rPr>
        <w:t>2</w:t>
      </w:r>
      <w:r w:rsidR="00E94E71">
        <w:rPr>
          <w:rFonts w:eastAsia="宋体" w:hAnsi="宋体" w:hint="eastAsia"/>
          <w:sz w:val="24"/>
          <w:szCs w:val="24"/>
        </w:rPr>
        <w:t>标号</w:t>
      </w:r>
      <w:r w:rsidR="00E94E71">
        <w:rPr>
          <w:rFonts w:eastAsia="宋体" w:hAnsi="宋体" w:hint="eastAsia"/>
          <w:sz w:val="24"/>
          <w:szCs w:val="24"/>
        </w:rPr>
        <w:t>1</w:t>
      </w:r>
      <w:r w:rsidR="00E94E71">
        <w:rPr>
          <w:rFonts w:eastAsia="宋体" w:hAnsi="宋体"/>
          <w:sz w:val="24"/>
          <w:szCs w:val="24"/>
        </w:rPr>
        <w:t>0</w:t>
      </w:r>
      <w:r w:rsidR="00E94E71">
        <w:rPr>
          <w:rFonts w:eastAsia="宋体" w:hAnsi="宋体" w:hint="eastAsia"/>
          <w:sz w:val="24"/>
          <w:szCs w:val="24"/>
        </w:rPr>
        <w:t>所示，对</w:t>
      </w:r>
      <m:oMath>
        <m:r>
          <w:rPr>
            <w:rFonts w:ascii="Cambria Math" w:eastAsia="宋体" w:hAnsi="Cambria Math"/>
            <w:sz w:val="24"/>
            <w:szCs w:val="24"/>
          </w:rPr>
          <m:t>S2</m:t>
        </m:r>
      </m:oMath>
      <w:r w:rsidR="00E94E71">
        <w:rPr>
          <w:rFonts w:eastAsia="宋体" w:hAnsi="宋体" w:hint="eastAsia"/>
          <w:sz w:val="24"/>
          <w:szCs w:val="24"/>
        </w:rPr>
        <w:t>层每个特征矩阵取其中的全局最大值，并将这些最大值组成一个新的列向量作为该层的输出值</w:t>
      </w:r>
      <w:r w:rsidR="00461CEE">
        <w:rPr>
          <w:rFonts w:eastAsia="宋体" w:hAnsi="宋体" w:hint="eastAsia"/>
          <w:sz w:val="24"/>
          <w:szCs w:val="24"/>
        </w:rPr>
        <w:t>，将该层定义为</w:t>
      </w:r>
      <w:r w:rsidR="00461CEE">
        <w:rPr>
          <w:rFonts w:eastAsia="宋体" w:hAnsi="宋体" w:hint="eastAsia"/>
          <w:sz w:val="24"/>
          <w:szCs w:val="24"/>
        </w:rPr>
        <w:t>C</w:t>
      </w:r>
      <w:r w:rsidR="00461CEE">
        <w:rPr>
          <w:rFonts w:eastAsia="宋体" w:hAnsi="宋体"/>
          <w:sz w:val="24"/>
          <w:szCs w:val="24"/>
        </w:rPr>
        <w:t>2</w:t>
      </w:r>
      <w:r w:rsidR="00461CEE">
        <w:rPr>
          <w:rFonts w:eastAsia="宋体" w:hAnsi="宋体" w:hint="eastAsia"/>
          <w:sz w:val="24"/>
          <w:szCs w:val="24"/>
        </w:rPr>
        <w:t>层特征矩阵</w:t>
      </w:r>
      <w:r w:rsidR="00E94E71">
        <w:rPr>
          <w:rFonts w:eastAsia="宋体" w:hAnsi="宋体" w:hint="eastAsia"/>
          <w:sz w:val="24"/>
          <w:szCs w:val="24"/>
        </w:rPr>
        <w:t>。</w:t>
      </w:r>
    </w:p>
    <w:p w14:paraId="18025D8A" w14:textId="0C090A53" w:rsidR="00E519CD" w:rsidRDefault="00A95E2E" w:rsidP="00A95E2E">
      <w:pPr>
        <w:pStyle w:val="BodyText"/>
        <w:snapToGrid w:val="0"/>
        <w:spacing w:line="360" w:lineRule="auto"/>
        <w:rPr>
          <w:rFonts w:eastAsia="宋体" w:hAnsi="宋体"/>
          <w:sz w:val="24"/>
          <w:szCs w:val="24"/>
        </w:rPr>
      </w:pPr>
      <w:r>
        <w:rPr>
          <w:rFonts w:eastAsia="宋体" w:hAnsi="宋体"/>
          <w:sz w:val="24"/>
          <w:szCs w:val="24"/>
        </w:rPr>
        <w:t>2)</w:t>
      </w:r>
      <w:r w:rsidR="00E519CD" w:rsidRPr="00E85679">
        <w:rPr>
          <w:rFonts w:eastAsia="宋体" w:hAnsi="宋体" w:hint="eastAsia"/>
          <w:sz w:val="24"/>
          <w:szCs w:val="24"/>
        </w:rPr>
        <w:t>构建</w:t>
      </w:r>
      <w:r w:rsidR="00CD5C07">
        <w:rPr>
          <w:rFonts w:eastAsia="宋体" w:hAnsi="宋体" w:hint="eastAsia"/>
          <w:sz w:val="24"/>
          <w:szCs w:val="24"/>
        </w:rPr>
        <w:t>群集递归神经网络</w:t>
      </w:r>
      <w:r w:rsidR="00E519CD">
        <w:rPr>
          <w:rFonts w:eastAsia="宋体" w:hAnsi="宋体" w:hint="eastAsia"/>
          <w:sz w:val="24"/>
          <w:szCs w:val="24"/>
        </w:rPr>
        <w:t>，如</w:t>
      </w:r>
      <w:r w:rsidR="00E519CD" w:rsidRPr="00E85679">
        <w:rPr>
          <w:rFonts w:eastAsia="宋体" w:hAnsi="宋体" w:hint="eastAsia"/>
          <w:sz w:val="24"/>
          <w:szCs w:val="24"/>
        </w:rPr>
        <w:t>图</w:t>
      </w:r>
      <w:r w:rsidR="00E519CD" w:rsidRPr="00E85679">
        <w:rPr>
          <w:rFonts w:eastAsia="宋体" w:hAnsi="宋体"/>
          <w:sz w:val="24"/>
          <w:szCs w:val="24"/>
        </w:rPr>
        <w:t>1</w:t>
      </w:r>
      <w:r w:rsidR="00E519CD">
        <w:rPr>
          <w:rFonts w:eastAsia="宋体" w:hAnsi="宋体" w:hint="eastAsia"/>
          <w:sz w:val="24"/>
          <w:szCs w:val="24"/>
        </w:rPr>
        <w:t>所示。</w:t>
      </w:r>
      <w:r w:rsidR="00CD5C07">
        <w:rPr>
          <w:rFonts w:eastAsia="宋体" w:hAnsi="宋体" w:hint="eastAsia"/>
          <w:sz w:val="24"/>
          <w:szCs w:val="24"/>
        </w:rPr>
        <w:t>群集递归神经网络</w:t>
      </w:r>
      <w:r w:rsidR="00E519CD">
        <w:rPr>
          <w:rFonts w:eastAsia="宋体" w:hAnsi="宋体" w:hint="eastAsia"/>
          <w:sz w:val="24"/>
          <w:szCs w:val="24"/>
        </w:rPr>
        <w:t>构建的核心是稀疏连接矩阵的构建：</w:t>
      </w:r>
    </w:p>
    <w:p w14:paraId="0E8C87A5" w14:textId="6DB3710A" w:rsidR="0071273E" w:rsidRDefault="00BB352F" w:rsidP="00BB352F">
      <w:pPr>
        <w:pStyle w:val="BodyText"/>
        <w:snapToGrid w:val="0"/>
        <w:spacing w:line="360" w:lineRule="auto"/>
        <w:rPr>
          <w:rFonts w:eastAsia="宋体" w:hAnsi="宋体"/>
          <w:sz w:val="24"/>
          <w:szCs w:val="24"/>
        </w:rPr>
      </w:pPr>
      <w:r>
        <w:rPr>
          <w:rFonts w:eastAsia="宋体" w:hAnsi="宋体"/>
          <w:sz w:val="24"/>
          <w:szCs w:val="24"/>
        </w:rPr>
        <w:t>2.1</w:t>
      </w:r>
      <w:r>
        <w:rPr>
          <w:rFonts w:eastAsia="宋体" w:hAnsi="宋体" w:hint="eastAsia"/>
          <w:sz w:val="24"/>
          <w:szCs w:val="24"/>
        </w:rPr>
        <w:t>)</w:t>
      </w:r>
      <w:r w:rsidR="006156F2">
        <w:rPr>
          <w:rFonts w:eastAsia="宋体" w:hAnsi="宋体" w:hint="eastAsia"/>
          <w:sz w:val="24"/>
          <w:szCs w:val="24"/>
        </w:rPr>
        <w:t>如图</w:t>
      </w:r>
      <w:r w:rsidR="006156F2">
        <w:rPr>
          <w:rFonts w:eastAsia="宋体" w:hAnsi="宋体" w:hint="eastAsia"/>
          <w:sz w:val="24"/>
          <w:szCs w:val="24"/>
        </w:rPr>
        <w:t>1</w:t>
      </w:r>
      <w:r w:rsidR="006156F2">
        <w:rPr>
          <w:rFonts w:eastAsia="宋体" w:hAnsi="宋体" w:hint="eastAsia"/>
          <w:sz w:val="24"/>
          <w:szCs w:val="24"/>
        </w:rPr>
        <w:t>标号</w:t>
      </w:r>
      <w:r w:rsidR="006156F2">
        <w:rPr>
          <w:rFonts w:eastAsia="宋体" w:hAnsi="宋体" w:hint="eastAsia"/>
          <w:sz w:val="24"/>
          <w:szCs w:val="24"/>
        </w:rPr>
        <w:t>1</w:t>
      </w:r>
      <w:r w:rsidR="006156F2">
        <w:rPr>
          <w:rFonts w:eastAsia="宋体" w:hAnsi="宋体" w:hint="eastAsia"/>
          <w:sz w:val="24"/>
          <w:szCs w:val="24"/>
        </w:rPr>
        <w:t>所示，</w:t>
      </w:r>
      <w:r w:rsidR="006948E0">
        <w:rPr>
          <w:rFonts w:eastAsia="宋体" w:hAnsi="宋体" w:hint="eastAsia"/>
          <w:sz w:val="24"/>
          <w:szCs w:val="24"/>
        </w:rPr>
        <w:t>将上一步预处理之后的一维向量</w:t>
      </w:r>
      <w:r w:rsidR="002327C8">
        <w:rPr>
          <w:rFonts w:eastAsia="宋体" w:hAnsi="宋体" w:hint="eastAsia"/>
          <w:sz w:val="24"/>
          <w:szCs w:val="24"/>
        </w:rPr>
        <w:t>命名为</w:t>
      </w:r>
      <m:oMath>
        <m:r>
          <w:rPr>
            <w:rFonts w:ascii="Cambria Math" w:eastAsia="宋体" w:hAnsi="Cambria Math" w:hint="eastAsia"/>
            <w:sz w:val="24"/>
            <w:szCs w:val="24"/>
          </w:rPr>
          <m:t>I</m:t>
        </m:r>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71273E">
        <w:rPr>
          <w:rFonts w:eastAsia="宋体" w:hAnsi="宋体" w:hint="eastAsia"/>
          <w:sz w:val="24"/>
          <w:szCs w:val="24"/>
        </w:rPr>
        <w:t>作为输入层。</w:t>
      </w:r>
    </w:p>
    <w:p w14:paraId="403C8DB2" w14:textId="3DF4B969" w:rsidR="0071273E" w:rsidRDefault="00BB352F" w:rsidP="00BB352F">
      <w:pPr>
        <w:pStyle w:val="BodyText"/>
        <w:snapToGrid w:val="0"/>
        <w:spacing w:line="360" w:lineRule="auto"/>
        <w:rPr>
          <w:rFonts w:eastAsia="宋体" w:hAnsi="宋体"/>
          <w:sz w:val="24"/>
          <w:szCs w:val="24"/>
        </w:rPr>
      </w:pPr>
      <w:r>
        <w:rPr>
          <w:rFonts w:eastAsia="宋体" w:hAnsi="宋体"/>
          <w:sz w:val="24"/>
          <w:szCs w:val="24"/>
        </w:rPr>
        <w:t>2.2)</w:t>
      </w:r>
      <w:r w:rsidR="0071273E">
        <w:rPr>
          <w:rFonts w:eastAsia="宋体" w:hAnsi="宋体" w:hint="eastAsia"/>
          <w:sz w:val="24"/>
          <w:szCs w:val="24"/>
        </w:rPr>
        <w:t>构建低维输入层和包含</w:t>
      </w:r>
      <m:oMath>
        <m:r>
          <w:rPr>
            <w:rFonts w:ascii="Cambria Math" w:eastAsia="宋体" w:hAnsi="Cambria Math"/>
            <w:sz w:val="24"/>
            <w:szCs w:val="24"/>
          </w:rPr>
          <m:t>n</m:t>
        </m:r>
      </m:oMath>
      <w:r w:rsidR="0071273E">
        <w:rPr>
          <w:rFonts w:eastAsia="宋体" w:hAnsi="宋体" w:hint="eastAsia"/>
          <w:sz w:val="24"/>
          <w:szCs w:val="24"/>
        </w:rPr>
        <w:t>个神经元的中间层</w:t>
      </w:r>
      <m:oMath>
        <m:r>
          <w:rPr>
            <w:rFonts w:ascii="Cambria Math" w:eastAsia="宋体" w:hAnsi="Cambria Math"/>
            <w:sz w:val="24"/>
            <w:szCs w:val="24"/>
          </w:rPr>
          <m:t>M</m:t>
        </m:r>
      </m:oMath>
      <w:r w:rsidR="0071273E">
        <w:rPr>
          <w:rFonts w:eastAsia="宋体" w:hAnsi="宋体" w:hint="eastAsia"/>
          <w:sz w:val="24"/>
          <w:szCs w:val="24"/>
        </w:rPr>
        <w:t>之间的稀疏连接矩阵</w:t>
      </w:r>
      <m:oMath>
        <m:r>
          <w:rPr>
            <w:rFonts w:ascii="Cambria Math" w:eastAsia="宋体" w:hAnsi="Cambria Math"/>
            <w:sz w:val="24"/>
            <w:szCs w:val="24"/>
          </w:rPr>
          <m:t>W</m:t>
        </m:r>
      </m:oMath>
      <w:r w:rsidR="0071273E">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d=0.01</m:t>
        </m:r>
      </m:oMath>
      <w:r w:rsidR="00A92629">
        <w:rPr>
          <w:rFonts w:eastAsia="宋体" w:hAnsi="宋体" w:hint="eastAsia"/>
          <w:sz w:val="24"/>
          <w:szCs w:val="24"/>
        </w:rPr>
        <w:t>。</w:t>
      </w:r>
      <w:r w:rsidR="0071273E" w:rsidRPr="0012402C">
        <w:rPr>
          <w:rFonts w:eastAsia="宋体" w:hAnsi="宋体" w:hint="eastAsia"/>
          <w:sz w:val="24"/>
          <w:szCs w:val="24"/>
        </w:rPr>
        <w:t>因而可得</w:t>
      </w:r>
      <m:oMath>
        <m:r>
          <w:rPr>
            <w:rFonts w:ascii="Cambria Math" w:eastAsia="宋体" w:hAnsi="Cambria Math"/>
            <w:sz w:val="24"/>
            <w:szCs w:val="24"/>
          </w:rPr>
          <m:t>n×m</m:t>
        </m:r>
      </m:oMath>
      <w:r w:rsidR="0071273E" w:rsidRPr="0012402C">
        <w:rPr>
          <w:rFonts w:eastAsia="宋体" w:hAnsi="宋体" w:hint="eastAsia"/>
          <w:sz w:val="24"/>
          <w:szCs w:val="24"/>
        </w:rPr>
        <w:t>维</w:t>
      </w:r>
      <w:r w:rsidR="0071273E">
        <w:rPr>
          <w:rFonts w:eastAsia="宋体" w:hAnsi="宋体" w:hint="eastAsia"/>
          <w:sz w:val="24"/>
          <w:szCs w:val="24"/>
        </w:rPr>
        <w:t>连接</w:t>
      </w:r>
      <w:r w:rsidR="0071273E" w:rsidRPr="0012402C">
        <w:rPr>
          <w:rFonts w:eastAsia="宋体" w:hAnsi="宋体" w:hint="eastAsia"/>
          <w:sz w:val="24"/>
          <w:szCs w:val="24"/>
        </w:rPr>
        <w:t>矩阵</w:t>
      </w:r>
      <m:oMath>
        <m:r>
          <w:rPr>
            <w:rFonts w:ascii="Cambria Math" w:eastAsia="宋体" w:hAnsi="Cambria Math"/>
            <w:sz w:val="24"/>
            <w:szCs w:val="24"/>
          </w:rPr>
          <m:t>W</m:t>
        </m:r>
      </m:oMath>
      <w:r w:rsidR="00063236">
        <w:rPr>
          <w:rFonts w:eastAsia="宋体" w:hAnsi="宋体" w:hint="eastAsia"/>
          <w:sz w:val="24"/>
          <w:szCs w:val="24"/>
        </w:rPr>
        <w:t>（图</w:t>
      </w:r>
      <w:r w:rsidR="00063236">
        <w:rPr>
          <w:rFonts w:eastAsia="宋体" w:hAnsi="宋体" w:hint="eastAsia"/>
          <w:sz w:val="24"/>
          <w:szCs w:val="24"/>
        </w:rPr>
        <w:t>1</w:t>
      </w:r>
      <w:r w:rsidR="00063236">
        <w:rPr>
          <w:rFonts w:eastAsia="宋体" w:hAnsi="宋体" w:hint="eastAsia"/>
          <w:sz w:val="24"/>
          <w:szCs w:val="24"/>
        </w:rPr>
        <w:t>标号</w:t>
      </w:r>
      <w:r w:rsidR="00063236">
        <w:rPr>
          <w:rFonts w:eastAsia="宋体" w:hAnsi="宋体" w:hint="eastAsia"/>
          <w:sz w:val="24"/>
          <w:szCs w:val="24"/>
        </w:rPr>
        <w:t>2</w:t>
      </w:r>
      <w:r w:rsidR="00063236">
        <w:rPr>
          <w:rFonts w:eastAsia="宋体" w:hAnsi="宋体" w:hint="eastAsia"/>
          <w:sz w:val="24"/>
          <w:szCs w:val="24"/>
        </w:rPr>
        <w:t>所示的连接）</w:t>
      </w:r>
      <w:r w:rsidR="0071273E">
        <w:rPr>
          <w:rFonts w:eastAsia="宋体" w:hAnsi="宋体" w:hint="eastAsia"/>
          <w:sz w:val="24"/>
          <w:szCs w:val="24"/>
        </w:rPr>
        <w:t>：</w:t>
      </w:r>
    </w:p>
    <w:p w14:paraId="6E14CDD0" w14:textId="77777777" w:rsidR="0071273E" w:rsidRPr="002C0322" w:rsidRDefault="007A2109" w:rsidP="004635AA">
      <w:pPr>
        <w:pStyle w:val="BodyText"/>
        <w:snapToGrid w:val="0"/>
        <w:spacing w:line="360" w:lineRule="auto"/>
        <w:ind w:leftChars="600" w:left="1260"/>
        <w:rPr>
          <w:rFonts w:ascii="Cambria Math" w:eastAsia="宋体" w:hAnsi="Cambria Math" w:hint="eastAsia"/>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2F2890D6" w14:textId="0AF8EC85" w:rsidR="0071273E" w:rsidRPr="00561A21" w:rsidRDefault="004F649E" w:rsidP="004F649E">
      <w:pPr>
        <w:pStyle w:val="BodyText"/>
        <w:snapToGrid w:val="0"/>
        <w:spacing w:line="360" w:lineRule="auto"/>
        <w:rPr>
          <w:rFonts w:eastAsia="宋体" w:hAnsi="宋体"/>
          <w:sz w:val="24"/>
          <w:szCs w:val="24"/>
        </w:rPr>
      </w:pPr>
      <w:r>
        <w:rPr>
          <w:rFonts w:eastAsia="宋体" w:hAnsi="宋体"/>
          <w:sz w:val="24"/>
          <w:szCs w:val="24"/>
        </w:rPr>
        <w:t>2.3</w:t>
      </w:r>
      <w:r>
        <w:rPr>
          <w:rFonts w:eastAsia="宋体" w:hAnsi="宋体" w:hint="eastAsia"/>
          <w:sz w:val="24"/>
          <w:szCs w:val="24"/>
        </w:rPr>
        <w:t>)</w:t>
      </w:r>
      <w:r w:rsidR="0071273E">
        <w:rPr>
          <w:rFonts w:eastAsia="宋体" w:hAnsi="宋体" w:hint="eastAsia"/>
          <w:sz w:val="24"/>
          <w:szCs w:val="24"/>
        </w:rPr>
        <w:t>构建中间层</w:t>
      </w:r>
      <m:oMath>
        <m:r>
          <w:rPr>
            <w:rFonts w:ascii="Cambria Math" w:eastAsia="宋体" w:hAnsi="Cambria Math"/>
            <w:sz w:val="24"/>
            <w:szCs w:val="24"/>
          </w:rPr>
          <m:t>M</m:t>
        </m:r>
      </m:oMath>
      <w:r w:rsidR="00CA44F8">
        <w:rPr>
          <w:rFonts w:eastAsia="宋体" w:hAnsi="宋体" w:hint="eastAsia"/>
          <w:sz w:val="24"/>
          <w:szCs w:val="24"/>
        </w:rPr>
        <w:t>。</w:t>
      </w:r>
      <m:oMath>
        <m:r>
          <w:rPr>
            <w:rFonts w:ascii="Cambria Math" w:eastAsia="宋体" w:hAnsi="Cambria Math"/>
            <w:sz w:val="24"/>
            <w:szCs w:val="24"/>
          </w:rPr>
          <m:t xml:space="preserve"> M</m:t>
        </m:r>
      </m:oMath>
      <w:r w:rsidR="0071273E">
        <w:rPr>
          <w:rFonts w:eastAsia="宋体" w:hAnsi="宋体" w:hint="eastAsia"/>
          <w:sz w:val="24"/>
          <w:szCs w:val="24"/>
        </w:rPr>
        <w:t>层</w:t>
      </w:r>
      <w:r w:rsidR="0071273E" w:rsidRPr="00561A21">
        <w:rPr>
          <w:rFonts w:eastAsia="宋体" w:hAnsi="宋体" w:hint="eastAsia"/>
          <w:sz w:val="24"/>
          <w:szCs w:val="24"/>
        </w:rPr>
        <w:t>将所有神经元划分成若干个大小相同的组</w:t>
      </w:r>
      <w:r w:rsidR="00CA44F8">
        <w:rPr>
          <w:rFonts w:eastAsia="宋体" w:hAnsi="宋体" w:hint="eastAsia"/>
          <w:sz w:val="24"/>
          <w:szCs w:val="24"/>
        </w:rPr>
        <w:t>，如图</w:t>
      </w:r>
      <w:r w:rsidR="00CA44F8">
        <w:rPr>
          <w:rFonts w:eastAsia="宋体" w:hAnsi="宋体" w:hint="eastAsia"/>
          <w:sz w:val="24"/>
          <w:szCs w:val="24"/>
        </w:rPr>
        <w:t>1</w:t>
      </w:r>
      <w:r w:rsidR="00CA44F8">
        <w:rPr>
          <w:rFonts w:eastAsia="宋体" w:hAnsi="宋体" w:hint="eastAsia"/>
          <w:sz w:val="24"/>
          <w:szCs w:val="24"/>
        </w:rPr>
        <w:t>标号</w:t>
      </w:r>
      <w:r w:rsidR="00CA44F8">
        <w:rPr>
          <w:rFonts w:eastAsia="宋体" w:hAnsi="宋体" w:hint="eastAsia"/>
          <w:sz w:val="24"/>
          <w:szCs w:val="24"/>
        </w:rPr>
        <w:t>3</w:t>
      </w:r>
      <w:r w:rsidR="00CA44F8">
        <w:rPr>
          <w:rFonts w:eastAsia="宋体" w:hAnsi="宋体" w:hint="eastAsia"/>
          <w:sz w:val="24"/>
          <w:szCs w:val="24"/>
        </w:rPr>
        <w:t>所示</w:t>
      </w:r>
      <w:r w:rsidR="0071273E" w:rsidRPr="00561A21">
        <w:rPr>
          <w:rFonts w:eastAsia="宋体" w:hAnsi="宋体" w:hint="eastAsia"/>
          <w:sz w:val="24"/>
          <w:szCs w:val="24"/>
        </w:rPr>
        <w:t>。假设</w:t>
      </w:r>
      <w:r w:rsidR="0071273E">
        <w:rPr>
          <w:rFonts w:eastAsia="宋体" w:hAnsi="宋体" w:hint="eastAsia"/>
          <w:sz w:val="24"/>
          <w:szCs w:val="24"/>
        </w:rPr>
        <w:t>中间层有</w:t>
      </w:r>
      <w:r w:rsidR="0071273E" w:rsidRPr="006354E9">
        <w:rPr>
          <w:rFonts w:eastAsia="宋体" w:hAnsi="宋体" w:hint="eastAsia"/>
          <w:i/>
          <w:sz w:val="24"/>
          <w:szCs w:val="24"/>
        </w:rPr>
        <w:t>n</w:t>
      </w:r>
      <w:r w:rsidR="0071273E">
        <w:rPr>
          <w:rFonts w:eastAsia="宋体" w:hAnsi="宋体" w:hint="eastAsia"/>
          <w:sz w:val="24"/>
          <w:szCs w:val="24"/>
        </w:rPr>
        <w:t>个神经元</w:t>
      </w:r>
      <w:r w:rsidR="0071273E" w:rsidRPr="00561A21">
        <w:rPr>
          <w:rFonts w:eastAsia="宋体" w:hAnsi="宋体" w:hint="eastAsia"/>
          <w:sz w:val="24"/>
          <w:szCs w:val="24"/>
        </w:rPr>
        <w:t>，</w:t>
      </w:r>
      <w:r w:rsidR="0071273E">
        <w:rPr>
          <w:rFonts w:eastAsia="宋体" w:hAnsi="宋体" w:hint="eastAsia"/>
          <w:sz w:val="24"/>
          <w:szCs w:val="24"/>
        </w:rPr>
        <w:t>将神经元簇</w:t>
      </w:r>
      <w:r w:rsidR="0071273E"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6C62D8">
        <w:rPr>
          <w:rFonts w:eastAsia="宋体" w:hAnsi="宋体" w:hint="eastAsia"/>
          <w:sz w:val="24"/>
          <w:szCs w:val="24"/>
        </w:rPr>
        <w:t>，其中的神经元从</w:t>
      </w:r>
      <w:r w:rsidR="006C62D8" w:rsidRPr="00944F0E">
        <w:rPr>
          <w:rFonts w:eastAsia="宋体" w:hAnsi="宋体" w:hint="eastAsia"/>
          <w:i/>
          <w:sz w:val="24"/>
          <w:szCs w:val="24"/>
        </w:rPr>
        <w:t>n</w:t>
      </w:r>
      <w:r w:rsidR="006C62D8">
        <w:rPr>
          <w:rFonts w:eastAsia="宋体" w:hAnsi="宋体" w:hint="eastAsia"/>
          <w:sz w:val="24"/>
          <w:szCs w:val="24"/>
        </w:rPr>
        <w:t>个神经元中随机选取</w:t>
      </w:r>
      <w:r w:rsidR="0071273E" w:rsidRPr="00561A21">
        <w:rPr>
          <w:rFonts w:eastAsia="宋体" w:hAnsi="宋体" w:hint="eastAsia"/>
          <w:sz w:val="24"/>
          <w:szCs w:val="24"/>
        </w:rPr>
        <w:t>：</w:t>
      </w:r>
    </w:p>
    <w:p w14:paraId="4249275A" w14:textId="77777777" w:rsidR="0071273E" w:rsidRPr="00FA5E24" w:rsidRDefault="007A2109" w:rsidP="004635AA">
      <w:pPr>
        <w:pStyle w:val="BodyText"/>
        <w:ind w:leftChars="600" w:left="126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0B7777B9" w14:textId="77777777" w:rsidR="0071273E" w:rsidRPr="00E75A9A" w:rsidRDefault="0071273E" w:rsidP="004635AA">
      <w:pPr>
        <w:pStyle w:val="BodyText"/>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0138A763" w14:textId="77777777" w:rsidR="0071273E" w:rsidRPr="00AC6D21" w:rsidRDefault="007A2109" w:rsidP="004635AA">
      <w:pPr>
        <w:pStyle w:val="BodyText"/>
        <w:snapToGrid w:val="0"/>
        <w:spacing w:line="360" w:lineRule="auto"/>
        <w:ind w:leftChars="600" w:left="126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757A36C3" w14:textId="77777777" w:rsidR="0071273E" w:rsidRDefault="0071273E" w:rsidP="004635AA">
      <w:pPr>
        <w:pStyle w:val="BodyText"/>
        <w:snapToGrid w:val="0"/>
        <w:spacing w:line="360" w:lineRule="auto"/>
        <w:ind w:firstLine="420"/>
        <w:rPr>
          <w:rFonts w:eastAsia="宋体" w:hAnsi="宋体"/>
          <w:sz w:val="24"/>
          <w:szCs w:val="24"/>
        </w:rPr>
      </w:pPr>
      <w:r>
        <w:rPr>
          <w:rFonts w:eastAsia="宋体" w:hAnsi="宋体" w:hint="eastAsia"/>
          <w:sz w:val="24"/>
          <w:szCs w:val="24"/>
        </w:rPr>
        <w:t>将中间层向量重新赋值，如果当前神经元作为中间层的特征，则将该神经元激活，否</w:t>
      </w:r>
      <w:r>
        <w:rPr>
          <w:rFonts w:eastAsia="宋体" w:hAnsi="宋体" w:hint="eastAsia"/>
          <w:sz w:val="24"/>
          <w:szCs w:val="24"/>
        </w:rPr>
        <w:lastRenderedPageBreak/>
        <w:t>则抑制该神经元：</w:t>
      </w:r>
    </w:p>
    <w:p w14:paraId="6C93C0B6" w14:textId="77777777" w:rsidR="0071273E" w:rsidRPr="00BA2F89" w:rsidRDefault="007A2109" w:rsidP="004635AA">
      <w:pPr>
        <w:pStyle w:val="BodyText"/>
        <w:snapToGrid w:val="0"/>
        <w:spacing w:line="360" w:lineRule="auto"/>
        <w:ind w:leftChars="800" w:left="16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B5504D1" w14:textId="06BCF089" w:rsidR="0071273E" w:rsidRPr="00752339" w:rsidRDefault="005E3CCF" w:rsidP="005E3CCF">
      <w:pPr>
        <w:pStyle w:val="BodyText"/>
        <w:snapToGrid w:val="0"/>
        <w:spacing w:line="360" w:lineRule="auto"/>
        <w:rPr>
          <w:rFonts w:eastAsia="宋体" w:hAnsi="宋体"/>
          <w:sz w:val="24"/>
          <w:szCs w:val="24"/>
        </w:rPr>
      </w:pPr>
      <w:r>
        <w:rPr>
          <w:rFonts w:eastAsia="宋体" w:hAnsi="宋体"/>
          <w:sz w:val="24"/>
          <w:szCs w:val="24"/>
        </w:rPr>
        <w:t>2.4</w:t>
      </w:r>
      <w:r>
        <w:rPr>
          <w:rFonts w:eastAsia="宋体" w:hAnsi="宋体" w:hint="eastAsia"/>
          <w:sz w:val="24"/>
          <w:szCs w:val="24"/>
        </w:rPr>
        <w:t>)</w:t>
      </w:r>
      <w:r w:rsidR="0071273E">
        <w:rPr>
          <w:rFonts w:eastAsia="宋体" w:hAnsi="宋体" w:hint="eastAsia"/>
          <w:sz w:val="24"/>
          <w:szCs w:val="24"/>
        </w:rPr>
        <w:t>使用稀疏矩阵</w:t>
      </w:r>
      <m:oMath>
        <m:r>
          <w:rPr>
            <w:rFonts w:ascii="Cambria Math" w:eastAsia="宋体" w:hAnsi="Cambria Math"/>
            <w:sz w:val="24"/>
            <w:szCs w:val="24"/>
          </w:rPr>
          <m:t>L</m:t>
        </m:r>
      </m:oMath>
      <w:r w:rsidR="008774D5">
        <w:rPr>
          <w:rFonts w:eastAsia="宋体" w:hAnsi="宋体" w:hint="eastAsia"/>
          <w:sz w:val="24"/>
          <w:szCs w:val="24"/>
        </w:rPr>
        <w:t>（图</w:t>
      </w:r>
      <w:r w:rsidR="008774D5">
        <w:rPr>
          <w:rFonts w:eastAsia="宋体" w:hAnsi="宋体" w:hint="eastAsia"/>
          <w:sz w:val="24"/>
          <w:szCs w:val="24"/>
        </w:rPr>
        <w:t>1</w:t>
      </w:r>
      <w:r w:rsidR="00D17D09">
        <w:rPr>
          <w:rFonts w:eastAsia="宋体" w:hAnsi="宋体" w:hint="eastAsia"/>
          <w:sz w:val="24"/>
          <w:szCs w:val="24"/>
        </w:rPr>
        <w:t>标号</w:t>
      </w:r>
      <w:r w:rsidR="008774D5">
        <w:rPr>
          <w:rFonts w:eastAsia="宋体" w:hAnsi="宋体" w:hint="eastAsia"/>
          <w:sz w:val="24"/>
          <w:szCs w:val="24"/>
        </w:rPr>
        <w:t>4</w:t>
      </w:r>
      <w:r w:rsidR="008774D5">
        <w:rPr>
          <w:rFonts w:eastAsia="宋体" w:hAnsi="宋体" w:hint="eastAsia"/>
          <w:sz w:val="24"/>
          <w:szCs w:val="24"/>
        </w:rPr>
        <w:t>）</w:t>
      </w:r>
      <w:r w:rsidR="0071273E">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71273E">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BA1955">
        <w:rPr>
          <w:rFonts w:eastAsia="宋体" w:hAnsi="宋体" w:hint="eastAsia"/>
          <w:sz w:val="24"/>
          <w:szCs w:val="24"/>
        </w:rPr>
        <w:t>（图</w:t>
      </w:r>
      <w:r w:rsidR="00BA1955">
        <w:rPr>
          <w:rFonts w:eastAsia="宋体" w:hAnsi="宋体" w:hint="eastAsia"/>
          <w:sz w:val="24"/>
          <w:szCs w:val="24"/>
        </w:rPr>
        <w:t>1</w:t>
      </w:r>
      <w:r w:rsidR="00BA1955">
        <w:rPr>
          <w:rFonts w:eastAsia="宋体" w:hAnsi="宋体" w:hint="eastAsia"/>
          <w:sz w:val="24"/>
          <w:szCs w:val="24"/>
        </w:rPr>
        <w:t>标号</w:t>
      </w:r>
      <w:r w:rsidR="00BA1955">
        <w:rPr>
          <w:rFonts w:eastAsia="宋体" w:hAnsi="宋体" w:hint="eastAsia"/>
          <w:sz w:val="24"/>
          <w:szCs w:val="24"/>
        </w:rPr>
        <w:t>5</w:t>
      </w:r>
      <w:r w:rsidR="00BA1955">
        <w:rPr>
          <w:rFonts w:eastAsia="宋体" w:hAnsi="宋体" w:hint="eastAsia"/>
          <w:sz w:val="24"/>
          <w:szCs w:val="24"/>
        </w:rPr>
        <w:t>）</w:t>
      </w:r>
      <w:r w:rsidR="0071273E"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71273E"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71273E" w:rsidRPr="00752339">
        <w:rPr>
          <w:rFonts w:eastAsia="宋体" w:hAnsi="宋体" w:hint="eastAsia"/>
          <w:sz w:val="24"/>
          <w:szCs w:val="24"/>
        </w:rPr>
        <w:t>之间是存在连接关系的</w:t>
      </w:r>
      <w:r w:rsidR="0071273E">
        <w:rPr>
          <w:rFonts w:eastAsia="宋体" w:hAnsi="宋体" w:hint="eastAsia"/>
          <w:sz w:val="24"/>
          <w:szCs w:val="24"/>
        </w:rPr>
        <w:t>。</w:t>
      </w:r>
      <w:r w:rsidR="00B63027">
        <w:rPr>
          <w:rFonts w:eastAsia="宋体" w:hAnsi="宋体" w:hint="eastAsia"/>
          <w:sz w:val="24"/>
          <w:szCs w:val="24"/>
        </w:rPr>
        <w:t>本发明中阈值设为</w:t>
      </w:r>
      <w:r w:rsidR="00B63027">
        <w:rPr>
          <w:rFonts w:eastAsia="宋体" w:hAnsi="宋体" w:hint="eastAsia"/>
          <w:sz w:val="24"/>
          <w:szCs w:val="24"/>
        </w:rPr>
        <w:t>0</w:t>
      </w:r>
      <w:r w:rsidR="00B63027">
        <w:rPr>
          <w:rFonts w:eastAsia="宋体" w:hAnsi="宋体"/>
          <w:sz w:val="24"/>
          <w:szCs w:val="24"/>
        </w:rPr>
        <w:t>.</w:t>
      </w:r>
      <w:r w:rsidR="00787EA5">
        <w:rPr>
          <w:rFonts w:eastAsia="宋体" w:hAnsi="宋体"/>
          <w:sz w:val="24"/>
          <w:szCs w:val="24"/>
        </w:rPr>
        <w:t>8</w:t>
      </w:r>
      <w:r w:rsidR="00B63027">
        <w:rPr>
          <w:rFonts w:eastAsia="宋体" w:hAnsi="宋体" w:hint="eastAsia"/>
          <w:sz w:val="24"/>
          <w:szCs w:val="24"/>
        </w:rPr>
        <w:t>，</w:t>
      </w:r>
      <w:r w:rsidR="0071273E"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71273E" w:rsidRPr="00752339">
        <w:rPr>
          <w:rFonts w:eastAsia="宋体" w:hAnsi="宋体" w:hint="eastAsia"/>
          <w:sz w:val="24"/>
          <w:szCs w:val="24"/>
        </w:rPr>
        <w:t>维稀疏连接矩阵</w:t>
      </w:r>
      <m:oMath>
        <m:r>
          <w:rPr>
            <w:rFonts w:ascii="Cambria Math" w:eastAsia="宋体" w:hAnsi="Cambria Math"/>
            <w:sz w:val="24"/>
            <w:szCs w:val="24"/>
          </w:rPr>
          <m:t>L</m:t>
        </m:r>
      </m:oMath>
      <w:r w:rsidR="0071273E"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4E3DC019" w14:textId="77777777" w:rsidR="0071273E" w:rsidRPr="0071273E" w:rsidRDefault="0071273E" w:rsidP="004635AA">
      <w:pPr>
        <w:pStyle w:val="BodyText"/>
        <w:snapToGrid w:val="0"/>
        <w:spacing w:line="360" w:lineRule="auto"/>
        <w:ind w:leftChars="200" w:left="420"/>
        <w:rPr>
          <w:rFonts w:eastAsia="宋体" w:hAnsi="宋体"/>
          <w:sz w:val="24"/>
          <w:szCs w:val="24"/>
        </w:rPr>
      </w:pPr>
    </w:p>
    <w:p w14:paraId="3004BD47" w14:textId="79748723" w:rsidR="00CA55FC" w:rsidRDefault="002E28D4" w:rsidP="002E28D4">
      <w:pPr>
        <w:pStyle w:val="BodyText"/>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CA55FC" w:rsidRPr="00E85679">
        <w:rPr>
          <w:rFonts w:eastAsia="宋体" w:hAnsi="宋体" w:hint="eastAsia"/>
          <w:sz w:val="24"/>
          <w:szCs w:val="24"/>
        </w:rPr>
        <w:t>初始化神经网络参数</w:t>
      </w:r>
      <w:r w:rsidR="00107EBD">
        <w:rPr>
          <w:rFonts w:eastAsia="宋体" w:hAnsi="宋体" w:hint="eastAsia"/>
          <w:sz w:val="24"/>
          <w:szCs w:val="24"/>
        </w:rPr>
        <w:t>（图</w:t>
      </w:r>
      <w:r w:rsidR="008A372D">
        <w:rPr>
          <w:rFonts w:eastAsia="宋体" w:hAnsi="宋体"/>
          <w:sz w:val="24"/>
          <w:szCs w:val="24"/>
        </w:rPr>
        <w:t>3</w:t>
      </w:r>
      <w:r w:rsidR="00107EBD">
        <w:rPr>
          <w:rFonts w:eastAsia="宋体" w:hAnsi="宋体" w:hint="eastAsia"/>
          <w:sz w:val="24"/>
          <w:szCs w:val="24"/>
        </w:rPr>
        <w:t>标号</w:t>
      </w:r>
      <w:r w:rsidR="00107EBD">
        <w:rPr>
          <w:rFonts w:eastAsia="宋体" w:hAnsi="宋体" w:hint="eastAsia"/>
          <w:sz w:val="24"/>
          <w:szCs w:val="24"/>
        </w:rPr>
        <w:t>1</w:t>
      </w:r>
      <w:r w:rsidR="00322ECE">
        <w:rPr>
          <w:rFonts w:eastAsia="宋体" w:hAnsi="宋体"/>
          <w:sz w:val="24"/>
          <w:szCs w:val="24"/>
        </w:rPr>
        <w:t>3</w:t>
      </w:r>
      <w:r w:rsidR="00107EBD">
        <w:rPr>
          <w:rFonts w:eastAsia="宋体" w:hAnsi="宋体" w:hint="eastAsia"/>
          <w:sz w:val="24"/>
          <w:szCs w:val="24"/>
        </w:rPr>
        <w:t>）</w:t>
      </w:r>
      <w:r w:rsidR="00CA55FC" w:rsidRPr="00E85679">
        <w:rPr>
          <w:rFonts w:eastAsia="宋体" w:hAnsi="宋体" w:hint="eastAsia"/>
          <w:sz w:val="24"/>
          <w:szCs w:val="24"/>
        </w:rPr>
        <w:t>。</w:t>
      </w:r>
      <w:r w:rsidR="00F4596C">
        <w:rPr>
          <w:rFonts w:eastAsia="宋体" w:hAnsi="宋体" w:hint="eastAsia"/>
          <w:sz w:val="24"/>
          <w:szCs w:val="24"/>
        </w:rPr>
        <w:t>配置超参数，模型调优后具体数值设置如下表所示。</w:t>
      </w:r>
    </w:p>
    <w:tbl>
      <w:tblPr>
        <w:tblStyle w:val="TableGrid"/>
        <w:tblW w:w="0" w:type="auto"/>
        <w:tblInd w:w="420" w:type="dxa"/>
        <w:tblLook w:val="04A0" w:firstRow="1" w:lastRow="0" w:firstColumn="1" w:lastColumn="0" w:noHBand="0" w:noVBand="1"/>
      </w:tblPr>
      <w:tblGrid>
        <w:gridCol w:w="4379"/>
        <w:gridCol w:w="4405"/>
      </w:tblGrid>
      <w:tr w:rsidR="002C4BE5" w14:paraId="0F566698" w14:textId="77777777" w:rsidTr="002E28D4">
        <w:tc>
          <w:tcPr>
            <w:tcW w:w="4379" w:type="dxa"/>
          </w:tcPr>
          <w:p w14:paraId="537FBC5D" w14:textId="4F36D6B2" w:rsidR="00E625C1" w:rsidRDefault="00656A05" w:rsidP="00656A05">
            <w:pPr>
              <w:pStyle w:val="BodyText"/>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666A1938" w14:textId="7125FDB0" w:rsidR="00E625C1" w:rsidRDefault="003B4863" w:rsidP="00656A05">
            <w:pPr>
              <w:pStyle w:val="BodyText"/>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2E28D4">
        <w:tc>
          <w:tcPr>
            <w:tcW w:w="4379" w:type="dxa"/>
          </w:tcPr>
          <w:p w14:paraId="00AA8241" w14:textId="213039CB" w:rsidR="00E625C1" w:rsidRDefault="00363AE9" w:rsidP="00656A05">
            <w:pPr>
              <w:pStyle w:val="BodyText"/>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2853B176" w14:textId="5225EC20" w:rsidR="00E625C1" w:rsidRDefault="00363AE9" w:rsidP="00656A05">
            <w:pPr>
              <w:pStyle w:val="BodyText"/>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2E28D4">
        <w:tc>
          <w:tcPr>
            <w:tcW w:w="4379" w:type="dxa"/>
          </w:tcPr>
          <w:p w14:paraId="7B601123" w14:textId="2E23D428" w:rsidR="00E625C1" w:rsidRDefault="00464672" w:rsidP="00656A05">
            <w:pPr>
              <w:pStyle w:val="BodyText"/>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2F7E686F" w14:textId="30B30487" w:rsidR="00E625C1" w:rsidRDefault="00590450" w:rsidP="00656A05">
            <w:pPr>
              <w:pStyle w:val="BodyText"/>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2E28D4">
        <w:tc>
          <w:tcPr>
            <w:tcW w:w="4379" w:type="dxa"/>
          </w:tcPr>
          <w:p w14:paraId="4DEE4C9D" w14:textId="6B7CF244"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405" w:type="dxa"/>
          </w:tcPr>
          <w:p w14:paraId="49FE0F15" w14:textId="6D27C92B" w:rsidR="001C0C51" w:rsidRDefault="001C0C51" w:rsidP="00656A05">
            <w:pPr>
              <w:pStyle w:val="BodyText"/>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2E28D4">
        <w:tc>
          <w:tcPr>
            <w:tcW w:w="4379" w:type="dxa"/>
          </w:tcPr>
          <w:p w14:paraId="7848DD6F" w14:textId="1F3C3066" w:rsidR="00E0062F"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405" w:type="dxa"/>
          </w:tcPr>
          <w:p w14:paraId="1E63D859" w14:textId="7A286E5E" w:rsidR="00E0062F"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2E28D4">
        <w:tc>
          <w:tcPr>
            <w:tcW w:w="4379" w:type="dxa"/>
          </w:tcPr>
          <w:p w14:paraId="21719686" w14:textId="3E6769A9"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405" w:type="dxa"/>
          </w:tcPr>
          <w:p w14:paraId="1DA86122" w14:textId="204D4892"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2E28D4">
        <w:tc>
          <w:tcPr>
            <w:tcW w:w="4379" w:type="dxa"/>
          </w:tcPr>
          <w:p w14:paraId="6E8B15ED" w14:textId="586B0BF3" w:rsidR="00A0506E" w:rsidRDefault="00A0506E" w:rsidP="00656A05">
            <w:pPr>
              <w:pStyle w:val="BodyText"/>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405" w:type="dxa"/>
          </w:tcPr>
          <w:p w14:paraId="68D51437" w14:textId="1DB64E5C" w:rsidR="00A0506E" w:rsidRDefault="00A0506E" w:rsidP="00656A05">
            <w:pPr>
              <w:pStyle w:val="BodyText"/>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2E28D4">
        <w:tc>
          <w:tcPr>
            <w:tcW w:w="4379" w:type="dxa"/>
          </w:tcPr>
          <w:p w14:paraId="40F95589" w14:textId="29A1E876" w:rsidR="001C0C51" w:rsidRDefault="001C0C51" w:rsidP="00656A05">
            <w:pPr>
              <w:pStyle w:val="BodyText"/>
              <w:snapToGrid w:val="0"/>
              <w:spacing w:line="360" w:lineRule="auto"/>
              <w:jc w:val="center"/>
              <w:rPr>
                <w:rFonts w:eastAsia="宋体" w:hAnsi="宋体"/>
                <w:sz w:val="24"/>
                <w:szCs w:val="24"/>
              </w:rPr>
            </w:pPr>
            <w:r>
              <w:rPr>
                <w:rFonts w:eastAsia="宋体" w:hAnsi="宋体" w:hint="eastAsia"/>
                <w:sz w:val="24"/>
                <w:szCs w:val="24"/>
              </w:rPr>
              <w:t>稀疏矩阵</w:t>
            </w:r>
            <m:oMath>
              <m:r>
                <w:rPr>
                  <w:rFonts w:ascii="Cambria Math" w:eastAsia="宋体" w:hAnsi="Cambria Math"/>
                  <w:sz w:val="24"/>
                  <w:szCs w:val="24"/>
                </w:rPr>
                <m:t>L</m:t>
              </m:r>
            </m:oMath>
            <w:r w:rsidR="002C4BE5">
              <w:rPr>
                <w:rFonts w:eastAsia="宋体" w:hAnsi="宋体" w:hint="eastAsia"/>
                <w:sz w:val="24"/>
                <w:szCs w:val="24"/>
              </w:rPr>
              <w:t>筛选阈值</w:t>
            </w:r>
          </w:p>
        </w:tc>
        <w:tc>
          <w:tcPr>
            <w:tcW w:w="4405" w:type="dxa"/>
          </w:tcPr>
          <w:p w14:paraId="38534442" w14:textId="442A0D4D" w:rsidR="001C0C51" w:rsidRDefault="002C4BE5" w:rsidP="00656A05">
            <w:pPr>
              <w:pStyle w:val="BodyText"/>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4635AA">
      <w:pPr>
        <w:pStyle w:val="BodyText"/>
        <w:snapToGrid w:val="0"/>
        <w:spacing w:line="360" w:lineRule="auto"/>
        <w:ind w:leftChars="200" w:left="420"/>
        <w:rPr>
          <w:rFonts w:eastAsia="宋体" w:hAnsi="宋体"/>
          <w:sz w:val="24"/>
          <w:szCs w:val="24"/>
        </w:rPr>
      </w:pPr>
    </w:p>
    <w:p w14:paraId="3A748766" w14:textId="659BA256" w:rsidR="00CA55FC" w:rsidRPr="00CC25CD" w:rsidRDefault="00E57E7A" w:rsidP="00E57E7A">
      <w:pPr>
        <w:pStyle w:val="BodyText"/>
        <w:snapToGrid w:val="0"/>
        <w:spacing w:line="360" w:lineRule="auto"/>
        <w:rPr>
          <w:rFonts w:eastAsia="宋体" w:hAnsi="宋体"/>
          <w:sz w:val="24"/>
          <w:szCs w:val="24"/>
        </w:rPr>
      </w:pPr>
      <w:r>
        <w:rPr>
          <w:rFonts w:eastAsia="宋体" w:hAnsi="宋体"/>
          <w:sz w:val="24"/>
          <w:szCs w:val="24"/>
        </w:rPr>
        <w:t>4</w:t>
      </w:r>
      <w:r>
        <w:rPr>
          <w:rFonts w:eastAsia="宋体" w:hAnsi="宋体" w:hint="eastAsia"/>
          <w:sz w:val="24"/>
          <w:szCs w:val="24"/>
        </w:rPr>
        <w:t>)</w:t>
      </w:r>
      <w:r w:rsidR="00CA55FC" w:rsidRPr="00E85679">
        <w:rPr>
          <w:rFonts w:eastAsia="宋体" w:hAnsi="宋体" w:hint="eastAsia"/>
          <w:sz w:val="24"/>
          <w:szCs w:val="24"/>
        </w:rPr>
        <w:t>导入训练数</w:t>
      </w:r>
      <w:r w:rsidR="00F363C2">
        <w:rPr>
          <w:rFonts w:eastAsia="宋体" w:hAnsi="宋体" w:hint="eastAsia"/>
          <w:sz w:val="24"/>
          <w:szCs w:val="24"/>
        </w:rPr>
        <w:t>据</w:t>
      </w:r>
      <w:r w:rsidR="00E3158B">
        <w:rPr>
          <w:rFonts w:eastAsia="宋体" w:hAnsi="宋体" w:hint="eastAsia"/>
          <w:sz w:val="24"/>
          <w:szCs w:val="24"/>
        </w:rPr>
        <w:t>（图</w:t>
      </w:r>
      <w:r w:rsidR="00721392">
        <w:rPr>
          <w:rFonts w:eastAsia="宋体" w:hAnsi="宋体"/>
          <w:sz w:val="24"/>
          <w:szCs w:val="24"/>
        </w:rPr>
        <w:t>3</w:t>
      </w:r>
      <w:r w:rsidR="00E3158B">
        <w:rPr>
          <w:rFonts w:eastAsia="宋体" w:hAnsi="宋体" w:hint="eastAsia"/>
          <w:sz w:val="24"/>
          <w:szCs w:val="24"/>
        </w:rPr>
        <w:t>标号</w:t>
      </w:r>
      <w:r w:rsidR="00E3158B">
        <w:rPr>
          <w:rFonts w:eastAsia="宋体" w:hAnsi="宋体" w:hint="eastAsia"/>
          <w:sz w:val="24"/>
          <w:szCs w:val="24"/>
        </w:rPr>
        <w:t>1</w:t>
      </w:r>
      <w:r w:rsidR="00E3158B">
        <w:rPr>
          <w:rFonts w:eastAsia="宋体" w:hAnsi="宋体"/>
          <w:sz w:val="24"/>
          <w:szCs w:val="24"/>
        </w:rPr>
        <w:t>3</w:t>
      </w:r>
      <w:r w:rsidR="00E3158B">
        <w:rPr>
          <w:rFonts w:eastAsia="宋体" w:hAnsi="宋体" w:hint="eastAsia"/>
          <w:sz w:val="24"/>
          <w:szCs w:val="24"/>
        </w:rPr>
        <w:t>）</w:t>
      </w:r>
      <w:r w:rsidR="000604F2">
        <w:rPr>
          <w:rFonts w:eastAsia="宋体" w:hAnsi="宋体" w:hint="eastAsia"/>
          <w:sz w:val="24"/>
          <w:szCs w:val="24"/>
        </w:rPr>
        <w:t>开始训练神经网络</w:t>
      </w:r>
      <w:r w:rsidR="00F363C2">
        <w:rPr>
          <w:rFonts w:eastAsia="宋体" w:hAnsi="宋体" w:hint="eastAsia"/>
          <w:sz w:val="24"/>
          <w:szCs w:val="24"/>
        </w:rPr>
        <w:t>。</w:t>
      </w:r>
      <w:r w:rsidR="000604F2">
        <w:rPr>
          <w:rFonts w:eastAsia="宋体" w:hAnsi="宋体" w:hint="eastAsia"/>
          <w:sz w:val="24"/>
          <w:szCs w:val="24"/>
        </w:rPr>
        <w:t>将预处理之后的特征向量输入到神经网络中，神经网络经过计算</w:t>
      </w:r>
      <w:r w:rsidR="00A62DDA">
        <w:rPr>
          <w:rFonts w:eastAsia="宋体" w:hAnsi="宋体" w:hint="eastAsia"/>
          <w:sz w:val="24"/>
          <w:szCs w:val="24"/>
        </w:rPr>
        <w:t>得出预测结果。</w:t>
      </w:r>
    </w:p>
    <w:p w14:paraId="2E690A7A" w14:textId="16F7A4E5" w:rsidR="0096358D" w:rsidRDefault="00E57E7A" w:rsidP="00E57E7A">
      <w:pPr>
        <w:pStyle w:val="BodyText"/>
        <w:snapToGrid w:val="0"/>
        <w:spacing w:line="360" w:lineRule="auto"/>
        <w:rPr>
          <w:rFonts w:eastAsia="宋体" w:hAnsi="宋体"/>
          <w:sz w:val="24"/>
          <w:szCs w:val="24"/>
        </w:rPr>
      </w:pPr>
      <w:r>
        <w:rPr>
          <w:rFonts w:eastAsia="宋体" w:hAnsi="宋体"/>
          <w:sz w:val="24"/>
          <w:szCs w:val="24"/>
        </w:rPr>
        <w:t>5</w:t>
      </w:r>
      <w:r>
        <w:rPr>
          <w:rFonts w:eastAsia="宋体" w:hAnsi="宋体" w:hint="eastAsia"/>
          <w:sz w:val="24"/>
          <w:szCs w:val="24"/>
        </w:rPr>
        <w:t>)</w:t>
      </w:r>
      <w:r w:rsidR="00587D79">
        <w:rPr>
          <w:rFonts w:eastAsia="宋体" w:hAnsi="宋体" w:hint="eastAsia"/>
          <w:sz w:val="24"/>
          <w:szCs w:val="24"/>
        </w:rPr>
        <w:t>若神经网络的预测准确度到达一定高度或者循环训练的迭代次数到达预设的目标则停止训练</w:t>
      </w:r>
      <w:r w:rsidR="00DA0AAC">
        <w:rPr>
          <w:rFonts w:eastAsia="宋体" w:hAnsi="宋体" w:hint="eastAsia"/>
          <w:sz w:val="24"/>
          <w:szCs w:val="24"/>
        </w:rPr>
        <w:t>，并将训练得出的连接权重矩阵</w:t>
      </w:r>
      <m:oMath>
        <m:r>
          <w:rPr>
            <w:rFonts w:ascii="Cambria Math" w:eastAsia="宋体" w:hAnsi="Cambria Math"/>
            <w:sz w:val="24"/>
            <w:szCs w:val="24"/>
          </w:rPr>
          <m:t>W</m:t>
        </m:r>
      </m:oMath>
      <w:r w:rsidR="00901EE0">
        <w:rPr>
          <w:rFonts w:eastAsia="宋体" w:hAnsi="宋体" w:hint="eastAsia"/>
          <w:sz w:val="24"/>
          <w:szCs w:val="24"/>
        </w:rPr>
        <w:t>和</w:t>
      </w:r>
      <m:oMath>
        <m:r>
          <w:rPr>
            <w:rFonts w:ascii="Cambria Math" w:eastAsia="宋体" w:hAnsi="Cambria Math"/>
            <w:sz w:val="24"/>
            <w:szCs w:val="24"/>
          </w:rPr>
          <m:t>L</m:t>
        </m:r>
      </m:oMath>
      <w:r w:rsidR="00DA0AAC">
        <w:rPr>
          <w:rFonts w:eastAsia="宋体" w:hAnsi="宋体" w:hint="eastAsia"/>
          <w:sz w:val="24"/>
          <w:szCs w:val="24"/>
        </w:rPr>
        <w:t>保存在本地</w:t>
      </w:r>
      <w:r w:rsidR="00AE5485">
        <w:rPr>
          <w:rFonts w:eastAsia="宋体" w:hAnsi="宋体" w:hint="eastAsia"/>
          <w:sz w:val="24"/>
          <w:szCs w:val="24"/>
        </w:rPr>
        <w:t>（图</w:t>
      </w:r>
      <w:r w:rsidR="00721392">
        <w:rPr>
          <w:rFonts w:eastAsia="宋体" w:hAnsi="宋体"/>
          <w:sz w:val="24"/>
          <w:szCs w:val="24"/>
        </w:rPr>
        <w:t>3</w:t>
      </w:r>
      <w:r w:rsidR="00AE5485">
        <w:rPr>
          <w:rFonts w:eastAsia="宋体" w:hAnsi="宋体" w:hint="eastAsia"/>
          <w:sz w:val="24"/>
          <w:szCs w:val="24"/>
        </w:rPr>
        <w:t>标号</w:t>
      </w:r>
      <w:r w:rsidR="00AE5485">
        <w:rPr>
          <w:rFonts w:eastAsia="宋体" w:hAnsi="宋体" w:hint="eastAsia"/>
          <w:sz w:val="24"/>
          <w:szCs w:val="24"/>
        </w:rPr>
        <w:t>1</w:t>
      </w:r>
      <w:r w:rsidR="00AE5485">
        <w:rPr>
          <w:rFonts w:eastAsia="宋体" w:hAnsi="宋体"/>
          <w:sz w:val="24"/>
          <w:szCs w:val="24"/>
        </w:rPr>
        <w:t>5</w:t>
      </w:r>
      <w:r w:rsidR="00AE5485">
        <w:rPr>
          <w:rFonts w:eastAsia="宋体" w:hAnsi="宋体" w:hint="eastAsia"/>
          <w:sz w:val="24"/>
          <w:szCs w:val="24"/>
        </w:rPr>
        <w:t>）</w:t>
      </w:r>
      <w:r w:rsidR="002A73AE">
        <w:rPr>
          <w:rFonts w:eastAsia="宋体" w:hAnsi="宋体" w:hint="eastAsia"/>
          <w:sz w:val="24"/>
          <w:szCs w:val="24"/>
        </w:rPr>
        <w:t>。</w:t>
      </w:r>
      <w:r w:rsidR="00507CC7">
        <w:rPr>
          <w:rFonts w:eastAsia="宋体" w:hAnsi="宋体" w:hint="eastAsia"/>
          <w:sz w:val="24"/>
          <w:szCs w:val="24"/>
        </w:rPr>
        <w:t>若以上条件都没有达到则利用奖励调制算法调整神经网络</w:t>
      </w:r>
      <w:r w:rsidR="00A7639B">
        <w:rPr>
          <w:rFonts w:eastAsia="宋体" w:hAnsi="宋体" w:hint="eastAsia"/>
          <w:sz w:val="24"/>
          <w:szCs w:val="24"/>
        </w:rPr>
        <w:t>中间层和输出层</w:t>
      </w:r>
      <w:r w:rsidR="00507CC7">
        <w:rPr>
          <w:rFonts w:eastAsia="宋体" w:hAnsi="宋体" w:hint="eastAsia"/>
          <w:sz w:val="24"/>
          <w:szCs w:val="24"/>
        </w:rPr>
        <w:t>的</w:t>
      </w:r>
      <w:r w:rsidR="00A7639B">
        <w:rPr>
          <w:rFonts w:eastAsia="宋体" w:hAnsi="宋体" w:hint="eastAsia"/>
          <w:sz w:val="24"/>
          <w:szCs w:val="24"/>
        </w:rPr>
        <w:t>连接权重矩阵</w:t>
      </w:r>
      <m:oMath>
        <m:r>
          <w:rPr>
            <w:rFonts w:ascii="Cambria Math" w:eastAsia="宋体" w:hAnsi="Cambria Math"/>
            <w:sz w:val="24"/>
            <w:szCs w:val="24"/>
          </w:rPr>
          <m:t>L</m:t>
        </m:r>
      </m:oMath>
      <w:r w:rsidR="00B63F1E">
        <w:rPr>
          <w:rFonts w:eastAsia="宋体" w:hAnsi="宋体" w:hint="eastAsia"/>
          <w:sz w:val="24"/>
          <w:szCs w:val="24"/>
        </w:rPr>
        <w:t>（图</w:t>
      </w:r>
      <w:r w:rsidR="00721392">
        <w:rPr>
          <w:rFonts w:eastAsia="宋体" w:hAnsi="宋体"/>
          <w:sz w:val="24"/>
          <w:szCs w:val="24"/>
        </w:rPr>
        <w:t>3</w:t>
      </w:r>
      <w:r w:rsidR="00B63F1E">
        <w:rPr>
          <w:rFonts w:eastAsia="宋体" w:hAnsi="宋体" w:hint="eastAsia"/>
          <w:sz w:val="24"/>
          <w:szCs w:val="24"/>
        </w:rPr>
        <w:t>标号</w:t>
      </w:r>
      <w:r w:rsidR="00B63F1E">
        <w:rPr>
          <w:rFonts w:eastAsia="宋体" w:hAnsi="宋体" w:hint="eastAsia"/>
          <w:sz w:val="24"/>
          <w:szCs w:val="24"/>
        </w:rPr>
        <w:t>1</w:t>
      </w:r>
      <w:r w:rsidR="00B63F1E">
        <w:rPr>
          <w:rFonts w:eastAsia="宋体" w:hAnsi="宋体"/>
          <w:sz w:val="24"/>
          <w:szCs w:val="24"/>
        </w:rPr>
        <w:t>4</w:t>
      </w:r>
      <w:r w:rsidR="00B63F1E">
        <w:rPr>
          <w:rFonts w:eastAsia="宋体" w:hAnsi="宋体" w:hint="eastAsia"/>
          <w:sz w:val="24"/>
          <w:szCs w:val="24"/>
        </w:rPr>
        <w:t>）</w:t>
      </w:r>
      <w:r w:rsidR="00A7639B">
        <w:rPr>
          <w:rFonts w:eastAsia="宋体" w:hAnsi="宋体" w:hint="eastAsia"/>
          <w:sz w:val="24"/>
          <w:szCs w:val="24"/>
        </w:rPr>
        <w:t>。</w:t>
      </w:r>
      <w:r w:rsidR="009836E4">
        <w:rPr>
          <w:rFonts w:eastAsia="宋体" w:hAnsi="宋体" w:hint="eastAsia"/>
          <w:sz w:val="24"/>
          <w:szCs w:val="24"/>
        </w:rPr>
        <w:t>具体的调整方式如下：</w:t>
      </w:r>
    </w:p>
    <w:p w14:paraId="19AAA3B4" w14:textId="36AACF10" w:rsidR="00DC0D37" w:rsidRPr="00C41C33" w:rsidRDefault="00736CD5" w:rsidP="00736CD5">
      <w:pPr>
        <w:pStyle w:val="BodyText"/>
        <w:snapToGrid w:val="0"/>
        <w:spacing w:line="360" w:lineRule="auto"/>
        <w:rPr>
          <w:rFonts w:eastAsia="宋体" w:hAnsi="宋体"/>
          <w:sz w:val="24"/>
          <w:szCs w:val="24"/>
        </w:rPr>
      </w:pPr>
      <w:r>
        <w:rPr>
          <w:rFonts w:eastAsia="宋体" w:hAnsi="宋体"/>
          <w:sz w:val="24"/>
          <w:szCs w:val="24"/>
        </w:rPr>
        <w:t>5.1</w:t>
      </w:r>
      <w:r>
        <w:rPr>
          <w:rFonts w:eastAsia="宋体" w:hAnsi="宋体" w:hint="eastAsia"/>
          <w:sz w:val="24"/>
          <w:szCs w:val="24"/>
        </w:rPr>
        <w:t>)</w:t>
      </w:r>
      <w:r w:rsidR="00AE608A">
        <w:rPr>
          <w:rFonts w:eastAsia="宋体" w:hAnsi="宋体" w:hint="eastAsia"/>
          <w:sz w:val="24"/>
          <w:szCs w:val="24"/>
        </w:rPr>
        <w:t>一共有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个数字，所以该分类任务有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个类别</w:t>
      </w:r>
      <w:r w:rsidR="00DC0D37" w:rsidRPr="00E75A9A">
        <w:rPr>
          <w:rFonts w:eastAsia="宋体" w:hAnsi="宋体" w:hint="eastAsia"/>
          <w:sz w:val="24"/>
          <w:szCs w:val="24"/>
        </w:rPr>
        <w:t>，根据</w:t>
      </w:r>
      <w:r w:rsidR="00DC0D37">
        <w:rPr>
          <w:rFonts w:eastAsia="宋体" w:hAnsi="宋体" w:hint="eastAsia"/>
          <w:sz w:val="24"/>
          <w:szCs w:val="24"/>
        </w:rPr>
        <w:t>类别</w:t>
      </w:r>
      <w:r w:rsidR="00DC0D37"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1*10</m:t>
            </m:r>
          </m:sub>
        </m:sSub>
      </m:oMath>
      <w:r w:rsidR="00DC0D37"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C41C33">
        <w:rPr>
          <w:rFonts w:eastAsia="宋体" w:hAnsi="宋体" w:hint="eastAsia"/>
          <w:sz w:val="24"/>
          <w:szCs w:val="24"/>
        </w:rPr>
        <w:t>相乘获得</w:t>
      </w:r>
      <w:r w:rsidR="00DC0D37">
        <w:rPr>
          <w:rFonts w:eastAsia="宋体" w:hAnsi="宋体" w:hint="eastAsia"/>
          <w:sz w:val="24"/>
          <w:szCs w:val="24"/>
        </w:rPr>
        <w:t>奖励</w:t>
      </w:r>
      <m:oMath>
        <m:r>
          <w:rPr>
            <w:rFonts w:ascii="Cambria Math" w:eastAsia="宋体" w:hAnsi="Cambria Math" w:hint="eastAsia"/>
            <w:sz w:val="24"/>
            <w:szCs w:val="24"/>
          </w:rPr>
          <m:t>R</m:t>
        </m:r>
      </m:oMath>
      <w:r w:rsidR="00DC0D37" w:rsidRPr="00C41C33">
        <w:rPr>
          <w:rFonts w:eastAsia="宋体" w:hAnsi="宋体" w:hint="eastAsia"/>
          <w:sz w:val="24"/>
          <w:szCs w:val="24"/>
        </w:rPr>
        <w:t>，即：</w:t>
      </w:r>
    </w:p>
    <w:p w14:paraId="4256FDDE" w14:textId="77777777" w:rsidR="00DC0D37" w:rsidRPr="00E75A9A" w:rsidRDefault="00DC0D37" w:rsidP="004635AA">
      <w:pPr>
        <w:pStyle w:val="BodyText"/>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1E560072" w14:textId="601C9BE3" w:rsidR="00DC0D37" w:rsidRPr="00620FC4" w:rsidRDefault="00F61AA0" w:rsidP="00F61AA0">
      <w:pPr>
        <w:pStyle w:val="BodyText"/>
        <w:snapToGrid w:val="0"/>
        <w:spacing w:line="360" w:lineRule="auto"/>
        <w:rPr>
          <w:rFonts w:eastAsia="宋体" w:hAnsi="宋体"/>
          <w:sz w:val="24"/>
          <w:szCs w:val="24"/>
        </w:rPr>
      </w:pPr>
      <w:r>
        <w:rPr>
          <w:rFonts w:eastAsia="宋体" w:hAnsi="宋体"/>
          <w:sz w:val="24"/>
          <w:szCs w:val="24"/>
        </w:rPr>
        <w:t>5.2</w:t>
      </w:r>
      <w:r>
        <w:rPr>
          <w:rFonts w:eastAsia="宋体" w:hAnsi="宋体" w:hint="eastAsia"/>
          <w:sz w:val="24"/>
          <w:szCs w:val="24"/>
        </w:rPr>
        <w:t>)</w:t>
      </w:r>
      <w:r w:rsidR="00DC0D37"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E75A9A">
        <w:rPr>
          <w:rFonts w:eastAsia="宋体" w:hAnsi="宋体" w:hint="eastAsia"/>
          <w:sz w:val="24"/>
          <w:szCs w:val="24"/>
        </w:rPr>
        <w:t>中，</w:t>
      </w:r>
      <w:r w:rsidR="00DC0D37">
        <w:rPr>
          <w:rFonts w:eastAsia="宋体" w:hAnsi="宋体" w:hint="eastAsia"/>
          <w:sz w:val="24"/>
          <w:szCs w:val="24"/>
        </w:rPr>
        <w:t>使用</w:t>
      </w:r>
      <w:r w:rsidR="00DC0D37" w:rsidRPr="00E75A9A">
        <w:rPr>
          <w:rFonts w:eastAsia="宋体" w:hAnsi="宋体" w:hint="eastAsia"/>
          <w:sz w:val="24"/>
          <w:szCs w:val="24"/>
        </w:rPr>
        <w:t>sigmoid</w:t>
      </w:r>
      <w:r w:rsidR="00DC0D37">
        <w:rPr>
          <w:rFonts w:eastAsia="宋体" w:hAnsi="宋体" w:hint="eastAsia"/>
          <w:sz w:val="24"/>
          <w:szCs w:val="24"/>
        </w:rPr>
        <w:t>函数</w:t>
      </w:r>
      <w:r w:rsidR="00DC0D37" w:rsidRPr="00E75A9A">
        <w:rPr>
          <w:rFonts w:eastAsia="宋体" w:hAnsi="宋体" w:hint="eastAsia"/>
          <w:sz w:val="24"/>
          <w:szCs w:val="24"/>
        </w:rPr>
        <w:t>来衡量不同输出之间</w:t>
      </w:r>
      <w:r w:rsidR="00DC0D37">
        <w:rPr>
          <w:rFonts w:eastAsia="宋体" w:hAnsi="宋体" w:hint="eastAsia"/>
          <w:sz w:val="24"/>
          <w:szCs w:val="24"/>
        </w:rPr>
        <w:t>的差值。该差值</w:t>
      </w:r>
      <w:r w:rsidR="00DC0D37" w:rsidRPr="00620FC4">
        <w:rPr>
          <w:rFonts w:eastAsia="宋体" w:hAnsi="宋体" w:hint="eastAsia"/>
          <w:sz w:val="24"/>
          <w:szCs w:val="24"/>
        </w:rPr>
        <w:t>用</w:t>
      </w:r>
      <m:oMath>
        <m:r>
          <w:rPr>
            <w:rFonts w:ascii="Cambria Math" w:eastAsia="宋体" w:hAnsi="Cambria Math" w:hint="eastAsia"/>
            <w:sz w:val="24"/>
            <w:szCs w:val="24"/>
          </w:rPr>
          <w:lastRenderedPageBreak/>
          <m:t>P</m:t>
        </m:r>
      </m:oMath>
      <w:r w:rsidR="00DC0D37" w:rsidRPr="00620FC4">
        <w:rPr>
          <w:rFonts w:eastAsia="宋体" w:hAnsi="宋体" w:hint="eastAsia"/>
          <w:sz w:val="24"/>
          <w:szCs w:val="24"/>
        </w:rPr>
        <w:t>值表示</w:t>
      </w:r>
      <w:r w:rsidR="00DC0D37">
        <w:rPr>
          <w:rFonts w:eastAsia="宋体" w:hAnsi="宋体" w:hint="eastAsia"/>
          <w:sz w:val="24"/>
          <w:szCs w:val="24"/>
        </w:rPr>
        <w:t>。</w:t>
      </w:r>
      <w:r w:rsidR="00DC0D37"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DC0D37" w:rsidRPr="00620FC4">
        <w:rPr>
          <w:rFonts w:eastAsia="宋体" w:hAnsi="宋体" w:hint="eastAsia"/>
          <w:sz w:val="24"/>
          <w:szCs w:val="24"/>
        </w:rPr>
        <w:t>值则会较小，即认为模型偏向判断</w:t>
      </w:r>
      <w:r w:rsidR="00DC0D37">
        <w:rPr>
          <w:rFonts w:eastAsia="宋体" w:hAnsi="宋体" w:hint="eastAsia"/>
          <w:sz w:val="24"/>
          <w:szCs w:val="24"/>
        </w:rPr>
        <w:t>清晰</w:t>
      </w:r>
      <w:r w:rsidR="00DC0D37"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DC0D37" w:rsidRPr="00620FC4">
        <w:rPr>
          <w:rFonts w:eastAsia="宋体" w:hAnsi="宋体" w:hint="eastAsia"/>
          <w:sz w:val="24"/>
          <w:szCs w:val="24"/>
        </w:rPr>
        <w:t>值则会很大，认为模型判断偏向</w:t>
      </w:r>
      <w:r w:rsidR="00DC0D37">
        <w:rPr>
          <w:rFonts w:eastAsia="宋体" w:hAnsi="宋体" w:hint="eastAsia"/>
          <w:sz w:val="24"/>
          <w:szCs w:val="24"/>
        </w:rPr>
        <w:t>模糊</w:t>
      </w:r>
      <w:r w:rsidR="00DC0D37" w:rsidRPr="00620FC4">
        <w:rPr>
          <w:rFonts w:eastAsia="宋体" w:hAnsi="宋体" w:hint="eastAsia"/>
          <w:sz w:val="24"/>
          <w:szCs w:val="24"/>
        </w:rPr>
        <w:t>。</w:t>
      </w:r>
      <w:r w:rsidR="00DC0D37">
        <w:rPr>
          <w:rFonts w:eastAsia="宋体" w:hAnsi="宋体" w:hint="eastAsia"/>
          <w:sz w:val="24"/>
          <w:szCs w:val="24"/>
        </w:rPr>
        <w:t>P</w:t>
      </w:r>
      <w:r w:rsidR="00DC0D37">
        <w:rPr>
          <w:rFonts w:eastAsia="宋体" w:hAnsi="宋体" w:hint="eastAsia"/>
          <w:sz w:val="24"/>
          <w:szCs w:val="24"/>
        </w:rPr>
        <w:t>值的具体计算方式如下</w:t>
      </w:r>
      <w:r w:rsidR="00DC0D37" w:rsidRPr="00620FC4">
        <w:rPr>
          <w:rFonts w:eastAsia="宋体" w:hAnsi="宋体" w:hint="eastAsia"/>
          <w:sz w:val="24"/>
          <w:szCs w:val="24"/>
        </w:rPr>
        <w:t>：</w:t>
      </w:r>
    </w:p>
    <w:p w14:paraId="645BE43D" w14:textId="77777777" w:rsidR="00DC0D37" w:rsidRPr="00E75A9A" w:rsidRDefault="00DC0D37" w:rsidP="004635AA">
      <w:pPr>
        <w:pStyle w:val="BodyText"/>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44FD54C" w14:textId="641E6C79" w:rsidR="00DC0D37" w:rsidRPr="00C41C33" w:rsidRDefault="001A57ED" w:rsidP="001A57ED">
      <w:pPr>
        <w:pStyle w:val="BodyText"/>
        <w:snapToGrid w:val="0"/>
        <w:spacing w:line="360" w:lineRule="auto"/>
        <w:rPr>
          <w:rFonts w:eastAsia="宋体" w:hAnsi="宋体"/>
          <w:sz w:val="24"/>
          <w:szCs w:val="24"/>
        </w:rPr>
      </w:pPr>
      <w:r>
        <w:rPr>
          <w:rFonts w:eastAsia="宋体" w:hAnsi="宋体"/>
          <w:sz w:val="24"/>
          <w:szCs w:val="24"/>
        </w:rPr>
        <w:t>5.3</w:t>
      </w:r>
      <w:r>
        <w:rPr>
          <w:rFonts w:eastAsia="宋体" w:hAnsi="宋体" w:hint="eastAsia"/>
          <w:sz w:val="24"/>
          <w:szCs w:val="24"/>
        </w:rPr>
        <w:t>)</w:t>
      </w:r>
      <w:r w:rsidR="00DC0D37" w:rsidRPr="00E75A9A">
        <w:rPr>
          <w:rFonts w:eastAsia="宋体" w:hAnsi="宋体" w:hint="eastAsia"/>
          <w:sz w:val="24"/>
          <w:szCs w:val="24"/>
        </w:rPr>
        <w:t>根据</w:t>
      </w:r>
      <m:oMath>
        <m:r>
          <w:rPr>
            <w:rFonts w:ascii="Cambria Math" w:eastAsia="宋体" w:hAnsi="Cambria Math"/>
            <w:sz w:val="24"/>
            <w:szCs w:val="24"/>
          </w:rPr>
          <m:t>R</m:t>
        </m:r>
      </m:oMath>
      <w:r w:rsidR="00DC0D37" w:rsidRPr="00E75A9A">
        <w:rPr>
          <w:rFonts w:eastAsia="宋体" w:hAnsi="宋体" w:hint="eastAsia"/>
          <w:sz w:val="24"/>
          <w:szCs w:val="24"/>
        </w:rPr>
        <w:t>值与</w:t>
      </w:r>
      <m:oMath>
        <m:r>
          <w:rPr>
            <w:rFonts w:ascii="Cambria Math" w:eastAsia="宋体" w:hAnsi="Cambria Math" w:hint="eastAsia"/>
            <w:sz w:val="24"/>
            <w:szCs w:val="24"/>
          </w:rPr>
          <m:t>P</m:t>
        </m:r>
      </m:oMath>
      <w:r w:rsidR="00DC0D37" w:rsidRPr="00E75A9A">
        <w:rPr>
          <w:rFonts w:eastAsia="宋体" w:hAnsi="宋体" w:hint="eastAsia"/>
          <w:sz w:val="24"/>
          <w:szCs w:val="24"/>
        </w:rPr>
        <w:t>值，对中间层与输出层的稀疏连接</w:t>
      </w:r>
      <w:r w:rsidR="00DC0D37">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10*</m:t>
            </m:r>
            <m:r>
              <w:rPr>
                <w:rFonts w:ascii="Cambria Math" w:eastAsia="宋体" w:hAnsi="Cambria Math"/>
                <w:sz w:val="24"/>
                <w:szCs w:val="24"/>
              </w:rPr>
              <m:t>n</m:t>
            </m:r>
          </m:sub>
        </m:sSub>
      </m:oMath>
      <w:r w:rsidR="00DC0D37">
        <w:rPr>
          <w:rFonts w:eastAsia="宋体" w:hAnsi="宋体" w:hint="eastAsia"/>
          <w:sz w:val="24"/>
          <w:szCs w:val="24"/>
        </w:rPr>
        <w:t>调整权重。其中</w:t>
      </w:r>
      <m:oMath>
        <m:r>
          <w:rPr>
            <w:rFonts w:ascii="Cambria Math" w:eastAsia="宋体" w:hAnsi="Cambria Math" w:hint="eastAsia"/>
            <w:sz w:val="24"/>
            <w:szCs w:val="24"/>
          </w:rPr>
          <m:t>η</m:t>
        </m:r>
      </m:oMath>
      <w:r w:rsidR="00DC0D37">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DC0D37">
        <w:rPr>
          <w:rFonts w:eastAsia="宋体" w:hAnsi="宋体" w:hint="eastAsia"/>
          <w:sz w:val="24"/>
          <w:szCs w:val="24"/>
        </w:rPr>
        <w:t>为中间层列向量的转置。</w:t>
      </w:r>
      <w:r w:rsidR="00DC0D37" w:rsidRPr="00C41C33">
        <w:rPr>
          <w:rFonts w:eastAsia="宋体" w:hAnsi="宋体" w:hint="eastAsia"/>
          <w:sz w:val="24"/>
          <w:szCs w:val="24"/>
        </w:rPr>
        <w:t>具体如下：</w:t>
      </w:r>
    </w:p>
    <w:p w14:paraId="75B695FB" w14:textId="50F72F2C" w:rsidR="00DC0D37" w:rsidRPr="00715623" w:rsidRDefault="007B7E86" w:rsidP="007B7E86">
      <w:pPr>
        <w:pStyle w:val="BodyText"/>
        <w:snapToGrid w:val="0"/>
        <w:spacing w:line="360" w:lineRule="auto"/>
        <w:rPr>
          <w:rFonts w:eastAsia="宋体" w:hAnsi="宋体"/>
          <w:sz w:val="24"/>
          <w:szCs w:val="24"/>
        </w:rPr>
      </w:pPr>
      <w:r>
        <w:rPr>
          <w:rFonts w:eastAsia="宋体" w:hAnsi="宋体"/>
          <w:sz w:val="24"/>
          <w:szCs w:val="24"/>
        </w:rPr>
        <w:t>5.3.1</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w:t>
      </w:r>
      <w:r w:rsidR="00DC0D37" w:rsidRPr="00E75A9A">
        <w:rPr>
          <w:rFonts w:eastAsia="宋体" w:hAnsi="宋体" w:hint="eastAsia"/>
          <w:sz w:val="24"/>
          <w:szCs w:val="24"/>
        </w:rPr>
        <w:t>，此</w:t>
      </w:r>
      <w:r w:rsidR="00DC0D37" w:rsidRPr="00DA1C92">
        <w:rPr>
          <w:rFonts w:eastAsia="宋体" w:hAnsi="宋体" w:hint="eastAsia"/>
          <w:sz w:val="24"/>
          <w:szCs w:val="24"/>
        </w:rPr>
        <w:t>时根据</w:t>
      </w:r>
      <m:oMath>
        <m:r>
          <w:rPr>
            <w:rFonts w:ascii="Cambria Math" w:eastAsia="宋体" w:hAnsi="Cambria Math" w:hint="eastAsia"/>
            <w:sz w:val="24"/>
            <w:szCs w:val="24"/>
          </w:rPr>
          <m:t>P</m:t>
        </m:r>
      </m:oMath>
      <w:r w:rsidR="00DC0D37"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与簇特征</w:t>
      </w:r>
      <w:r w:rsidR="00DC0D37" w:rsidRPr="00DA1C92">
        <w:rPr>
          <w:rFonts w:eastAsia="宋体" w:hAnsi="宋体" w:hint="eastAsia"/>
          <w:sz w:val="24"/>
          <w:szCs w:val="24"/>
        </w:rPr>
        <w:t>的连接强度</w:t>
      </w:r>
      <w:r w:rsidR="00DC0D37">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时，即认为模型做出了错误的</w:t>
      </w:r>
      <w:r w:rsidR="00DC0D37">
        <w:rPr>
          <w:rFonts w:eastAsia="宋体" w:hAnsi="宋体" w:hint="eastAsia"/>
          <w:sz w:val="24"/>
          <w:szCs w:val="24"/>
        </w:rPr>
        <w:t>预测</w:t>
      </w:r>
      <w:r w:rsidR="00DC0D37" w:rsidRPr="00715623">
        <w:rPr>
          <w:rFonts w:eastAsia="宋体" w:hAnsi="宋体" w:hint="eastAsia"/>
          <w:sz w:val="24"/>
          <w:szCs w:val="24"/>
        </w:rPr>
        <w:t>，则需要根据</w:t>
      </w:r>
      <m:oMath>
        <m:r>
          <w:rPr>
            <w:rFonts w:ascii="Cambria Math" w:eastAsia="宋体" w:hAnsi="Cambria Math" w:hint="eastAsia"/>
            <w:sz w:val="24"/>
            <w:szCs w:val="24"/>
          </w:rPr>
          <m:t>P</m:t>
        </m:r>
      </m:oMath>
      <w:r w:rsidR="00DC0D37"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与簇特征之间的连接，即：</w:t>
      </w:r>
    </w:p>
    <w:p w14:paraId="78A4A20F" w14:textId="77777777" w:rsidR="00DC0D37" w:rsidRPr="00E75A9A" w:rsidRDefault="007A2109" w:rsidP="004635A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EEA1E98" w14:textId="0B18C8C4" w:rsidR="00DC0D37" w:rsidRPr="00715623" w:rsidRDefault="007B7E86" w:rsidP="00135FF8">
      <w:pPr>
        <w:pStyle w:val="BodyText"/>
        <w:snapToGrid w:val="0"/>
        <w:spacing w:line="360" w:lineRule="auto"/>
        <w:rPr>
          <w:rFonts w:eastAsia="宋体" w:hAnsi="宋体"/>
          <w:sz w:val="24"/>
          <w:szCs w:val="24"/>
        </w:rPr>
      </w:pPr>
      <w:r>
        <w:rPr>
          <w:rFonts w:eastAsia="宋体" w:hAnsi="宋体"/>
          <w:sz w:val="24"/>
          <w:szCs w:val="24"/>
        </w:rPr>
        <w:t>5.3.2</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预测根</w:t>
      </w:r>
      <w:r w:rsidR="00DC0D37" w:rsidRPr="00DA1C92">
        <w:rPr>
          <w:rFonts w:eastAsia="宋体" w:hAnsi="宋体" w:hint="eastAsia"/>
          <w:sz w:val="24"/>
          <w:szCs w:val="24"/>
        </w:rPr>
        <w:t>据</w:t>
      </w:r>
      <m:oMath>
        <m:r>
          <w:rPr>
            <w:rFonts w:ascii="Cambria Math" w:eastAsia="宋体" w:hAnsi="Cambria Math"/>
            <w:sz w:val="24"/>
            <w:szCs w:val="24"/>
          </w:rPr>
          <m:t>P</m:t>
        </m:r>
      </m:oMath>
      <w:r w:rsidR="00DC0D37" w:rsidRPr="00DA1C92">
        <w:rPr>
          <w:rFonts w:eastAsia="宋体" w:hAnsi="宋体" w:hint="eastAsia"/>
          <w:sz w:val="24"/>
          <w:szCs w:val="24"/>
        </w:rPr>
        <w:t>值来</w:t>
      </w:r>
      <w:r w:rsidR="00DC0D37">
        <w:rPr>
          <w:rFonts w:eastAsia="宋体" w:hAnsi="宋体" w:hint="eastAsia"/>
          <w:sz w:val="24"/>
          <w:szCs w:val="24"/>
        </w:rPr>
        <w:t>增强</w:t>
      </w:r>
      <w:r w:rsidR="00DC0D37"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DA1C92">
        <w:rPr>
          <w:rFonts w:eastAsia="宋体" w:hAnsi="宋体" w:hint="eastAsia"/>
          <w:sz w:val="24"/>
          <w:szCs w:val="24"/>
        </w:rPr>
        <w:t>与簇特征之间的连接</w:t>
      </w:r>
      <w:r w:rsidR="00DC0D37">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时，则认为模型做出了错误的</w:t>
      </w:r>
      <w:r w:rsidR="00DC0D37">
        <w:rPr>
          <w:rFonts w:eastAsia="宋体" w:hAnsi="宋体" w:hint="eastAsia"/>
          <w:sz w:val="24"/>
          <w:szCs w:val="24"/>
        </w:rPr>
        <w:t>预测</w:t>
      </w:r>
      <w:r w:rsidR="00DC0D37"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与所有簇特征之间的连接，即：</w:t>
      </w:r>
    </w:p>
    <w:p w14:paraId="56A4A4E1" w14:textId="77777777" w:rsidR="00DC0D37" w:rsidRPr="00E75A9A" w:rsidRDefault="007A2109" w:rsidP="004635AA">
      <w:pPr>
        <w:pStyle w:val="BodyText"/>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55628A7" w14:textId="77777777" w:rsidR="00DC0D37" w:rsidRPr="00E75A9A" w:rsidRDefault="00DC0D37" w:rsidP="00135FF8">
      <w:pPr>
        <w:pStyle w:val="BodyText"/>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65EC0D8" w14:textId="7FD53E23" w:rsidR="00FA4223" w:rsidRPr="00847E6D" w:rsidRDefault="00DC0D37" w:rsidP="00847E6D">
      <w:pPr>
        <w:pStyle w:val="BodyText"/>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2BDD0D5" w14:textId="370148A1" w:rsidR="00847E6D" w:rsidRDefault="00847E6D" w:rsidP="00847E6D">
      <w:pPr>
        <w:pStyle w:val="BodyText"/>
        <w:snapToGrid w:val="0"/>
        <w:spacing w:line="360" w:lineRule="auto"/>
        <w:ind w:firstLineChars="200" w:firstLine="480"/>
        <w:rPr>
          <w:rFonts w:eastAsia="宋体" w:hAnsi="宋体"/>
          <w:sz w:val="24"/>
          <w:szCs w:val="24"/>
        </w:rPr>
      </w:pPr>
    </w:p>
    <w:p w14:paraId="474C2CBE" w14:textId="42508816" w:rsidR="00847E6D" w:rsidRDefault="00847E6D" w:rsidP="00847E6D">
      <w:pPr>
        <w:pStyle w:val="BodyText"/>
        <w:snapToGrid w:val="0"/>
        <w:spacing w:line="360" w:lineRule="auto"/>
        <w:rPr>
          <w:rFonts w:eastAsia="宋体" w:hAnsi="宋体"/>
          <w:sz w:val="24"/>
          <w:szCs w:val="24"/>
        </w:rPr>
      </w:pPr>
      <w:r>
        <w:rPr>
          <w:rFonts w:eastAsia="宋体" w:hAnsi="宋体" w:hint="eastAsia"/>
          <w:sz w:val="24"/>
          <w:szCs w:val="24"/>
        </w:rPr>
        <w:t>当</w:t>
      </w:r>
      <w:r w:rsidR="00DF00A7">
        <w:rPr>
          <w:rFonts w:eastAsia="宋体" w:hAnsi="宋体" w:hint="eastAsia"/>
          <w:sz w:val="24"/>
          <w:szCs w:val="24"/>
        </w:rPr>
        <w:t>群集递归神经网络训练结束之后，在本地会保存训练时的超参数配置和神经网络权重矩阵，以便于测试神经网络预测准确率时加载和构建神经网络。</w:t>
      </w:r>
      <w:r w:rsidR="0041270B" w:rsidRPr="00613B06">
        <w:rPr>
          <w:rFonts w:eastAsia="宋体" w:hAnsi="宋体" w:hint="eastAsia"/>
          <w:sz w:val="24"/>
          <w:szCs w:val="24"/>
        </w:rPr>
        <w:t>基于神经元簇的</w:t>
      </w:r>
      <w:r w:rsidR="0041270B">
        <w:rPr>
          <w:rFonts w:eastAsia="宋体" w:hAnsi="宋体" w:hint="eastAsia"/>
          <w:sz w:val="24"/>
          <w:szCs w:val="24"/>
        </w:rPr>
        <w:t>群集递归神经网络测试</w:t>
      </w:r>
      <w:r w:rsidR="0041270B" w:rsidRPr="00613B06">
        <w:rPr>
          <w:rFonts w:eastAsia="宋体" w:hAnsi="宋体" w:hint="eastAsia"/>
          <w:sz w:val="24"/>
          <w:szCs w:val="24"/>
        </w:rPr>
        <w:t>流程</w:t>
      </w:r>
      <w:r w:rsidR="0041270B">
        <w:rPr>
          <w:rFonts w:eastAsia="宋体" w:hAnsi="宋体" w:hint="eastAsia"/>
          <w:sz w:val="24"/>
          <w:szCs w:val="24"/>
        </w:rPr>
        <w:t>如图</w:t>
      </w:r>
      <w:r w:rsidR="0041270B">
        <w:rPr>
          <w:rFonts w:eastAsia="宋体" w:hAnsi="宋体" w:hint="eastAsia"/>
          <w:sz w:val="24"/>
          <w:szCs w:val="24"/>
        </w:rPr>
        <w:t>4</w:t>
      </w:r>
      <w:r w:rsidR="0041270B">
        <w:rPr>
          <w:rFonts w:eastAsia="宋体" w:hAnsi="宋体" w:hint="eastAsia"/>
          <w:sz w:val="24"/>
          <w:szCs w:val="24"/>
        </w:rPr>
        <w:t>所示，具体的测试流程如下：</w:t>
      </w:r>
    </w:p>
    <w:p w14:paraId="2681927B" w14:textId="1D9DFB26" w:rsidR="0041270B" w:rsidRDefault="000F6DE2" w:rsidP="00C24F58">
      <w:pPr>
        <w:pStyle w:val="BodyText"/>
        <w:numPr>
          <w:ilvl w:val="0"/>
          <w:numId w:val="41"/>
        </w:numPr>
        <w:snapToGrid w:val="0"/>
        <w:spacing w:line="360" w:lineRule="auto"/>
        <w:rPr>
          <w:rFonts w:eastAsia="宋体" w:hAnsi="宋体"/>
          <w:sz w:val="24"/>
          <w:szCs w:val="24"/>
        </w:rPr>
      </w:pPr>
      <w:r>
        <w:rPr>
          <w:rFonts w:eastAsia="宋体" w:hAnsi="宋体" w:hint="eastAsia"/>
          <w:sz w:val="24"/>
          <w:szCs w:val="24"/>
        </w:rPr>
        <w:t>将输入图片用训练时的预处理方法进行预处理形成特征向量（图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6</w:t>
      </w:r>
      <w:r>
        <w:rPr>
          <w:rFonts w:eastAsia="宋体" w:hAnsi="宋体" w:hint="eastAsia"/>
          <w:sz w:val="24"/>
          <w:szCs w:val="24"/>
        </w:rPr>
        <w:t>）</w:t>
      </w:r>
    </w:p>
    <w:p w14:paraId="266C2396" w14:textId="7AA1E930" w:rsidR="00C24F58" w:rsidRDefault="00B94B3A" w:rsidP="00C24F58">
      <w:pPr>
        <w:pStyle w:val="BodyText"/>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搭建集群神经网络，搭建方式与训练时一致，只是连接权重矩阵使用加载的</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替代</w:t>
      </w:r>
      <w:r w:rsidR="003173DA">
        <w:rPr>
          <w:rFonts w:eastAsia="宋体" w:hAnsi="宋体" w:hint="eastAsia"/>
          <w:sz w:val="24"/>
          <w:szCs w:val="24"/>
        </w:rPr>
        <w:t>（图</w:t>
      </w:r>
      <w:r w:rsidR="003173DA">
        <w:rPr>
          <w:rFonts w:eastAsia="宋体" w:hAnsi="宋体" w:hint="eastAsia"/>
          <w:sz w:val="24"/>
          <w:szCs w:val="24"/>
        </w:rPr>
        <w:t>4</w:t>
      </w:r>
      <w:r w:rsidR="003173DA">
        <w:rPr>
          <w:rFonts w:eastAsia="宋体" w:hAnsi="宋体" w:hint="eastAsia"/>
          <w:sz w:val="24"/>
          <w:szCs w:val="24"/>
        </w:rPr>
        <w:t>标号</w:t>
      </w:r>
      <w:r w:rsidR="003173DA">
        <w:rPr>
          <w:rFonts w:eastAsia="宋体" w:hAnsi="宋体"/>
          <w:sz w:val="24"/>
          <w:szCs w:val="24"/>
        </w:rPr>
        <w:t>17</w:t>
      </w:r>
      <w:r w:rsidR="003173DA">
        <w:rPr>
          <w:rFonts w:eastAsia="宋体" w:hAnsi="宋体" w:hint="eastAsia"/>
          <w:sz w:val="24"/>
          <w:szCs w:val="24"/>
        </w:rPr>
        <w:t>）</w:t>
      </w:r>
      <w:r>
        <w:rPr>
          <w:rFonts w:eastAsia="宋体" w:hAnsi="宋体" w:hint="eastAsia"/>
          <w:sz w:val="24"/>
          <w:szCs w:val="24"/>
        </w:rPr>
        <w:t>。</w:t>
      </w:r>
    </w:p>
    <w:p w14:paraId="307BD764" w14:textId="2F66B700" w:rsidR="008E2C81" w:rsidRDefault="008E2C81" w:rsidP="00C24F58">
      <w:pPr>
        <w:pStyle w:val="BodyText"/>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从本地加载训练时保存的神经网络超参数</w:t>
      </w:r>
      <w:r w:rsidR="00C31C1D">
        <w:rPr>
          <w:rFonts w:eastAsia="宋体" w:hAnsi="宋体" w:hint="eastAsia"/>
          <w:sz w:val="24"/>
          <w:szCs w:val="24"/>
        </w:rPr>
        <w:t>，将神经网络的初始超参数替换为训练时的超参数（图</w:t>
      </w:r>
      <w:r w:rsidR="00C31C1D">
        <w:rPr>
          <w:rFonts w:eastAsia="宋体" w:hAnsi="宋体" w:hint="eastAsia"/>
          <w:sz w:val="24"/>
          <w:szCs w:val="24"/>
        </w:rPr>
        <w:t>4</w:t>
      </w:r>
      <w:r w:rsidR="00C31C1D">
        <w:rPr>
          <w:rFonts w:eastAsia="宋体" w:hAnsi="宋体" w:hint="eastAsia"/>
          <w:sz w:val="24"/>
          <w:szCs w:val="24"/>
        </w:rPr>
        <w:t>标号</w:t>
      </w:r>
      <w:r w:rsidR="00C31C1D">
        <w:rPr>
          <w:rFonts w:eastAsia="宋体" w:hAnsi="宋体" w:hint="eastAsia"/>
          <w:sz w:val="24"/>
          <w:szCs w:val="24"/>
        </w:rPr>
        <w:t>1</w:t>
      </w:r>
      <w:r w:rsidR="00C31C1D">
        <w:rPr>
          <w:rFonts w:eastAsia="宋体" w:hAnsi="宋体"/>
          <w:sz w:val="24"/>
          <w:szCs w:val="24"/>
        </w:rPr>
        <w:t>8</w:t>
      </w:r>
      <w:r w:rsidR="00C31C1D">
        <w:rPr>
          <w:rFonts w:eastAsia="宋体" w:hAnsi="宋体" w:hint="eastAsia"/>
          <w:sz w:val="24"/>
          <w:szCs w:val="24"/>
        </w:rPr>
        <w:t>）。</w:t>
      </w:r>
    </w:p>
    <w:p w14:paraId="0CC0124F" w14:textId="22B9D6E8" w:rsidR="004708C9" w:rsidRDefault="004708C9" w:rsidP="001A3486">
      <w:pPr>
        <w:pStyle w:val="BodyText"/>
        <w:numPr>
          <w:ilvl w:val="0"/>
          <w:numId w:val="41"/>
        </w:numPr>
        <w:snapToGrid w:val="0"/>
        <w:spacing w:line="360" w:lineRule="auto"/>
        <w:rPr>
          <w:rFonts w:eastAsia="宋体" w:hAnsi="宋体"/>
          <w:sz w:val="24"/>
          <w:szCs w:val="24"/>
        </w:rPr>
      </w:pPr>
      <w:r>
        <w:rPr>
          <w:rFonts w:eastAsia="宋体" w:hAnsi="宋体" w:hint="eastAsia"/>
          <w:sz w:val="24"/>
          <w:szCs w:val="24"/>
        </w:rPr>
        <w:t>将特征向量导入神经网络开始测试（图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9</w:t>
      </w:r>
      <w:r>
        <w:rPr>
          <w:rFonts w:eastAsia="宋体" w:hAnsi="宋体" w:hint="eastAsia"/>
          <w:sz w:val="24"/>
          <w:szCs w:val="24"/>
        </w:rPr>
        <w:t>）</w:t>
      </w:r>
      <w:r w:rsidR="001A3486">
        <w:rPr>
          <w:rFonts w:eastAsia="宋体" w:hAnsi="宋体" w:hint="eastAsia"/>
          <w:sz w:val="24"/>
          <w:szCs w:val="24"/>
        </w:rPr>
        <w:t>并输出准确率（图</w:t>
      </w:r>
      <w:r w:rsidR="001A3486">
        <w:rPr>
          <w:rFonts w:eastAsia="宋体" w:hAnsi="宋体" w:hint="eastAsia"/>
          <w:sz w:val="24"/>
          <w:szCs w:val="24"/>
        </w:rPr>
        <w:t>4</w:t>
      </w:r>
      <w:r w:rsidR="001A3486">
        <w:rPr>
          <w:rFonts w:eastAsia="宋体" w:hAnsi="宋体" w:hint="eastAsia"/>
          <w:sz w:val="24"/>
          <w:szCs w:val="24"/>
        </w:rPr>
        <w:t>标号</w:t>
      </w:r>
      <w:r w:rsidR="001A3486">
        <w:rPr>
          <w:rFonts w:eastAsia="宋体" w:hAnsi="宋体" w:hint="eastAsia"/>
          <w:sz w:val="24"/>
          <w:szCs w:val="24"/>
        </w:rPr>
        <w:t>2</w:t>
      </w:r>
      <w:r w:rsidR="001A3486">
        <w:rPr>
          <w:rFonts w:eastAsia="宋体" w:hAnsi="宋体"/>
          <w:sz w:val="24"/>
          <w:szCs w:val="24"/>
        </w:rPr>
        <w:t>0</w:t>
      </w:r>
      <w:r w:rsidR="001A3486">
        <w:rPr>
          <w:rFonts w:eastAsia="宋体" w:hAnsi="宋体" w:hint="eastAsia"/>
          <w:sz w:val="24"/>
          <w:szCs w:val="24"/>
        </w:rPr>
        <w:t>）</w:t>
      </w:r>
    </w:p>
    <w:p w14:paraId="4E764531" w14:textId="5733098F" w:rsidR="00B60EB0" w:rsidRDefault="00B60EB0" w:rsidP="00B60EB0">
      <w:pPr>
        <w:pStyle w:val="BodyText"/>
        <w:snapToGrid w:val="0"/>
        <w:spacing w:line="360" w:lineRule="auto"/>
        <w:rPr>
          <w:rFonts w:eastAsia="宋体" w:hAnsi="宋体"/>
          <w:sz w:val="24"/>
          <w:szCs w:val="24"/>
        </w:rPr>
      </w:pPr>
    </w:p>
    <w:p w14:paraId="58BC31AB" w14:textId="463D95E4" w:rsidR="00B60EB0" w:rsidRPr="001A3486" w:rsidRDefault="003318F3" w:rsidP="00B60EB0">
      <w:pPr>
        <w:pStyle w:val="BodyText"/>
        <w:snapToGrid w:val="0"/>
        <w:spacing w:line="360" w:lineRule="auto"/>
        <w:rPr>
          <w:rFonts w:eastAsia="宋体" w:hAnsi="宋体"/>
          <w:sz w:val="24"/>
          <w:szCs w:val="24"/>
        </w:rPr>
      </w:pPr>
      <w:r>
        <w:rPr>
          <w:rFonts w:eastAsia="宋体" w:hAnsi="宋体" w:hint="eastAsia"/>
          <w:sz w:val="24"/>
          <w:szCs w:val="24"/>
        </w:rPr>
        <w:t>不同神经网络的超参数配置会导致模型有不同的准确率。</w:t>
      </w:r>
      <w:r w:rsidR="00BF30AA" w:rsidRPr="00CC25CD">
        <w:rPr>
          <w:rFonts w:eastAsia="宋体" w:hAnsi="宋体" w:hint="eastAsia"/>
          <w:sz w:val="24"/>
          <w:szCs w:val="24"/>
        </w:rPr>
        <w:t>当簇的</w:t>
      </w:r>
      <w:r w:rsidR="00BF30AA">
        <w:rPr>
          <w:rFonts w:eastAsia="宋体" w:hAnsi="宋体" w:hint="eastAsia"/>
          <w:sz w:val="24"/>
          <w:szCs w:val="24"/>
        </w:rPr>
        <w:t>个数和每个簇所含的神经元个数相同但训练轮数不同时，模型的效果如</w:t>
      </w:r>
      <w:r w:rsidR="00BF30AA" w:rsidRPr="00CC25CD">
        <w:rPr>
          <w:rFonts w:eastAsia="宋体" w:hAnsi="宋体" w:hint="eastAsia"/>
          <w:sz w:val="24"/>
          <w:szCs w:val="24"/>
        </w:rPr>
        <w:t>图</w:t>
      </w:r>
      <w:r w:rsidR="00BF30AA">
        <w:rPr>
          <w:rFonts w:eastAsia="宋体" w:hAnsi="宋体"/>
          <w:sz w:val="24"/>
          <w:szCs w:val="24"/>
        </w:rPr>
        <w:t>5</w:t>
      </w:r>
      <w:r w:rsidR="00BF30AA">
        <w:rPr>
          <w:rFonts w:eastAsia="宋体" w:hAnsi="宋体" w:hint="eastAsia"/>
          <w:sz w:val="24"/>
          <w:szCs w:val="24"/>
        </w:rPr>
        <w:t>所示</w:t>
      </w:r>
      <w:r w:rsidR="00BF30AA" w:rsidRPr="00CC25CD">
        <w:rPr>
          <w:rFonts w:eastAsia="宋体" w:hAnsi="宋体" w:hint="eastAsia"/>
          <w:sz w:val="24"/>
          <w:szCs w:val="24"/>
        </w:rPr>
        <w:t>；当训练次数、簇的</w:t>
      </w:r>
      <w:r w:rsidR="00BF30AA">
        <w:rPr>
          <w:rFonts w:eastAsia="宋体" w:hAnsi="宋体" w:hint="eastAsia"/>
          <w:sz w:val="24"/>
          <w:szCs w:val="24"/>
        </w:rPr>
        <w:t>个数相同，但簇所包含的中间层神经元的簇个数不同时，模型的效果如</w:t>
      </w:r>
      <w:r w:rsidR="00BF30AA" w:rsidRPr="00CC25CD">
        <w:rPr>
          <w:rFonts w:eastAsia="宋体" w:hAnsi="宋体" w:hint="eastAsia"/>
          <w:sz w:val="24"/>
          <w:szCs w:val="24"/>
        </w:rPr>
        <w:t>图</w:t>
      </w:r>
      <w:r w:rsidR="00BF30AA">
        <w:rPr>
          <w:rFonts w:eastAsia="宋体" w:hAnsi="宋体"/>
          <w:sz w:val="24"/>
          <w:szCs w:val="24"/>
        </w:rPr>
        <w:t>6</w:t>
      </w:r>
      <w:r w:rsidR="00BF30AA">
        <w:rPr>
          <w:rFonts w:eastAsia="宋体" w:hAnsi="宋体" w:hint="eastAsia"/>
          <w:sz w:val="24"/>
          <w:szCs w:val="24"/>
        </w:rPr>
        <w:t>所示</w:t>
      </w:r>
      <w:r w:rsidR="00BF30AA" w:rsidRPr="00CC25CD">
        <w:rPr>
          <w:rFonts w:eastAsia="宋体" w:hAnsi="宋体" w:hint="eastAsia"/>
          <w:sz w:val="24"/>
          <w:szCs w:val="24"/>
        </w:rPr>
        <w:t>；当训练次数、每个簇所包</w:t>
      </w:r>
      <w:r w:rsidR="00BF30AA">
        <w:rPr>
          <w:rFonts w:eastAsia="宋体" w:hAnsi="宋体" w:hint="eastAsia"/>
          <w:sz w:val="24"/>
          <w:szCs w:val="24"/>
        </w:rPr>
        <w:t>含的神经元个数相同，但簇所包含的神经元个数不同时，模型的效果如</w:t>
      </w:r>
      <w:r w:rsidR="00BF30AA" w:rsidRPr="00CC25CD">
        <w:rPr>
          <w:rFonts w:eastAsia="宋体" w:hAnsi="宋体" w:hint="eastAsia"/>
          <w:sz w:val="24"/>
          <w:szCs w:val="24"/>
        </w:rPr>
        <w:t>图</w:t>
      </w:r>
      <w:r w:rsidR="00BF30AA">
        <w:rPr>
          <w:rFonts w:eastAsia="宋体" w:hAnsi="宋体"/>
          <w:sz w:val="24"/>
          <w:szCs w:val="24"/>
        </w:rPr>
        <w:t>7</w:t>
      </w:r>
      <w:r w:rsidR="00BF30AA">
        <w:rPr>
          <w:rFonts w:eastAsia="宋体" w:hAnsi="宋体" w:hint="eastAsia"/>
          <w:sz w:val="24"/>
          <w:szCs w:val="24"/>
        </w:rPr>
        <w:t>所示</w:t>
      </w:r>
      <w:r w:rsidR="00BF30AA" w:rsidRPr="00CC25CD">
        <w:rPr>
          <w:rFonts w:eastAsia="宋体" w:hAnsi="宋体"/>
          <w:sz w:val="24"/>
          <w:szCs w:val="24"/>
        </w:rPr>
        <w:t>。</w:t>
      </w:r>
    </w:p>
    <w:sectPr w:rsidR="00B60EB0" w:rsidRPr="001A3486">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03DFC" w14:textId="77777777" w:rsidR="000D6A2D" w:rsidRDefault="000D6A2D" w:rsidP="00A06012">
      <w:r>
        <w:separator/>
      </w:r>
    </w:p>
  </w:endnote>
  <w:endnote w:type="continuationSeparator" w:id="0">
    <w:p w14:paraId="5B2B1510" w14:textId="77777777" w:rsidR="000D6A2D" w:rsidRDefault="000D6A2D"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auto"/>
    <w:pitch w:val="variable"/>
    <w:sig w:usb0="E00002FF" w:usb1="42002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CF564" w14:textId="77777777" w:rsidR="000D6A2D" w:rsidRDefault="000D6A2D" w:rsidP="00A06012">
      <w:r>
        <w:separator/>
      </w:r>
    </w:p>
  </w:footnote>
  <w:footnote w:type="continuationSeparator" w:id="0">
    <w:p w14:paraId="6DF60611" w14:textId="77777777" w:rsidR="000D6A2D" w:rsidRDefault="000D6A2D" w:rsidP="00A06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1467" w14:textId="77777777" w:rsidR="007A2109" w:rsidRDefault="007A2109">
    <w:pPr>
      <w:pStyle w:val="Header"/>
      <w:rPr>
        <w:rFonts w:ascii="黑体" w:eastAsia="黑体" w:hAnsi="黑体"/>
        <w:sz w:val="28"/>
        <w:szCs w:val="28"/>
      </w:rPr>
    </w:pPr>
    <w:r>
      <w:rPr>
        <w:rFonts w:ascii="黑体" w:eastAsia="黑体" w:hAnsi="黑体" w:hint="eastAsia"/>
        <w:sz w:val="28"/>
        <w:szCs w:val="28"/>
      </w:rPr>
      <w:t>说 明 书</w:t>
    </w:r>
  </w:p>
  <w:p w14:paraId="1E1C8E4F" w14:textId="77777777" w:rsidR="007A2109" w:rsidRDefault="007A21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0FA2A" w14:textId="77777777" w:rsidR="007A2109" w:rsidRDefault="007A2109">
    <w:pPr>
      <w:pStyle w:val="Header"/>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5"/>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39"/>
    <w:rsid w:val="00000843"/>
    <w:rsid w:val="000058FD"/>
    <w:rsid w:val="0000617C"/>
    <w:rsid w:val="000075C4"/>
    <w:rsid w:val="00007A0F"/>
    <w:rsid w:val="00010D00"/>
    <w:rsid w:val="000114D7"/>
    <w:rsid w:val="00012AAD"/>
    <w:rsid w:val="000138A2"/>
    <w:rsid w:val="00013AC2"/>
    <w:rsid w:val="00020700"/>
    <w:rsid w:val="00020C80"/>
    <w:rsid w:val="00021938"/>
    <w:rsid w:val="00022430"/>
    <w:rsid w:val="00022C00"/>
    <w:rsid w:val="000243F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5092"/>
    <w:rsid w:val="00066B91"/>
    <w:rsid w:val="00070C11"/>
    <w:rsid w:val="000716A7"/>
    <w:rsid w:val="00071DE3"/>
    <w:rsid w:val="00073B40"/>
    <w:rsid w:val="00076355"/>
    <w:rsid w:val="000808CD"/>
    <w:rsid w:val="0008145E"/>
    <w:rsid w:val="00082571"/>
    <w:rsid w:val="000830E9"/>
    <w:rsid w:val="00083575"/>
    <w:rsid w:val="0008395E"/>
    <w:rsid w:val="00083CB3"/>
    <w:rsid w:val="00084853"/>
    <w:rsid w:val="00085854"/>
    <w:rsid w:val="00090058"/>
    <w:rsid w:val="00092389"/>
    <w:rsid w:val="00097BB6"/>
    <w:rsid w:val="000A23D3"/>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54E5"/>
    <w:rsid w:val="000D67BB"/>
    <w:rsid w:val="000D6A2D"/>
    <w:rsid w:val="000D74B5"/>
    <w:rsid w:val="000D7CE8"/>
    <w:rsid w:val="000E007F"/>
    <w:rsid w:val="000E4677"/>
    <w:rsid w:val="000E493A"/>
    <w:rsid w:val="000E5A78"/>
    <w:rsid w:val="000E7642"/>
    <w:rsid w:val="000F1D37"/>
    <w:rsid w:val="000F6DE2"/>
    <w:rsid w:val="000F78F4"/>
    <w:rsid w:val="0010299B"/>
    <w:rsid w:val="00104293"/>
    <w:rsid w:val="00104A2E"/>
    <w:rsid w:val="00107EBD"/>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4143B"/>
    <w:rsid w:val="001506B1"/>
    <w:rsid w:val="00150FF0"/>
    <w:rsid w:val="0015125E"/>
    <w:rsid w:val="0015253C"/>
    <w:rsid w:val="00152714"/>
    <w:rsid w:val="001527E6"/>
    <w:rsid w:val="00155491"/>
    <w:rsid w:val="0016043C"/>
    <w:rsid w:val="00160459"/>
    <w:rsid w:val="001609D3"/>
    <w:rsid w:val="00162E91"/>
    <w:rsid w:val="00164A9F"/>
    <w:rsid w:val="00170F5D"/>
    <w:rsid w:val="001717AA"/>
    <w:rsid w:val="001738F8"/>
    <w:rsid w:val="00174EBE"/>
    <w:rsid w:val="001753AD"/>
    <w:rsid w:val="00175AB5"/>
    <w:rsid w:val="00180A1E"/>
    <w:rsid w:val="00182AEB"/>
    <w:rsid w:val="00184454"/>
    <w:rsid w:val="001871E9"/>
    <w:rsid w:val="00194881"/>
    <w:rsid w:val="00195844"/>
    <w:rsid w:val="001A117E"/>
    <w:rsid w:val="001A1A2C"/>
    <w:rsid w:val="001A22D2"/>
    <w:rsid w:val="001A2759"/>
    <w:rsid w:val="001A3486"/>
    <w:rsid w:val="001A3DE4"/>
    <w:rsid w:val="001A57ED"/>
    <w:rsid w:val="001A6CE1"/>
    <w:rsid w:val="001B15E1"/>
    <w:rsid w:val="001B1CC4"/>
    <w:rsid w:val="001B2751"/>
    <w:rsid w:val="001B35A2"/>
    <w:rsid w:val="001B4017"/>
    <w:rsid w:val="001B42C5"/>
    <w:rsid w:val="001C04A4"/>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49CC"/>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35D55"/>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C6129"/>
    <w:rsid w:val="002D06B7"/>
    <w:rsid w:val="002D0753"/>
    <w:rsid w:val="002D1FEC"/>
    <w:rsid w:val="002D6132"/>
    <w:rsid w:val="002D6E07"/>
    <w:rsid w:val="002E27F4"/>
    <w:rsid w:val="002E28D4"/>
    <w:rsid w:val="002E61B5"/>
    <w:rsid w:val="002F5076"/>
    <w:rsid w:val="002F787C"/>
    <w:rsid w:val="003014A5"/>
    <w:rsid w:val="003039F3"/>
    <w:rsid w:val="00306891"/>
    <w:rsid w:val="00310B3F"/>
    <w:rsid w:val="003120AB"/>
    <w:rsid w:val="003143F3"/>
    <w:rsid w:val="003173DA"/>
    <w:rsid w:val="003219CC"/>
    <w:rsid w:val="00322D90"/>
    <w:rsid w:val="00322ECE"/>
    <w:rsid w:val="0032441D"/>
    <w:rsid w:val="003270D9"/>
    <w:rsid w:val="00327405"/>
    <w:rsid w:val="003302E9"/>
    <w:rsid w:val="00330516"/>
    <w:rsid w:val="003315FD"/>
    <w:rsid w:val="003316E6"/>
    <w:rsid w:val="003318F3"/>
    <w:rsid w:val="0033471F"/>
    <w:rsid w:val="00336A9A"/>
    <w:rsid w:val="00337021"/>
    <w:rsid w:val="00341208"/>
    <w:rsid w:val="00345DB6"/>
    <w:rsid w:val="00347436"/>
    <w:rsid w:val="003527C6"/>
    <w:rsid w:val="0035371F"/>
    <w:rsid w:val="00354270"/>
    <w:rsid w:val="00354383"/>
    <w:rsid w:val="00354780"/>
    <w:rsid w:val="00355192"/>
    <w:rsid w:val="0035733B"/>
    <w:rsid w:val="00360F7C"/>
    <w:rsid w:val="00363AE9"/>
    <w:rsid w:val="00363D49"/>
    <w:rsid w:val="003640C5"/>
    <w:rsid w:val="003702DF"/>
    <w:rsid w:val="003721C4"/>
    <w:rsid w:val="00373496"/>
    <w:rsid w:val="003760E6"/>
    <w:rsid w:val="003766E5"/>
    <w:rsid w:val="00376968"/>
    <w:rsid w:val="0038321F"/>
    <w:rsid w:val="00390BA9"/>
    <w:rsid w:val="00391946"/>
    <w:rsid w:val="00391F55"/>
    <w:rsid w:val="00392D51"/>
    <w:rsid w:val="003946B9"/>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0B"/>
    <w:rsid w:val="00412735"/>
    <w:rsid w:val="0041698A"/>
    <w:rsid w:val="00417191"/>
    <w:rsid w:val="00417F1B"/>
    <w:rsid w:val="004233C6"/>
    <w:rsid w:val="00423DA0"/>
    <w:rsid w:val="00424CFA"/>
    <w:rsid w:val="00426905"/>
    <w:rsid w:val="00427BB2"/>
    <w:rsid w:val="0043051A"/>
    <w:rsid w:val="0043263D"/>
    <w:rsid w:val="00435E92"/>
    <w:rsid w:val="00443FA3"/>
    <w:rsid w:val="004470D4"/>
    <w:rsid w:val="00450603"/>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708C9"/>
    <w:rsid w:val="00471884"/>
    <w:rsid w:val="00471EC2"/>
    <w:rsid w:val="0047287E"/>
    <w:rsid w:val="00474DC4"/>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B2762"/>
    <w:rsid w:val="004B3BDD"/>
    <w:rsid w:val="004B6903"/>
    <w:rsid w:val="004B6A04"/>
    <w:rsid w:val="004B7CE3"/>
    <w:rsid w:val="004C0067"/>
    <w:rsid w:val="004C07E8"/>
    <w:rsid w:val="004C0FD7"/>
    <w:rsid w:val="004C297D"/>
    <w:rsid w:val="004C2D21"/>
    <w:rsid w:val="004C319D"/>
    <w:rsid w:val="004C7D02"/>
    <w:rsid w:val="004D063C"/>
    <w:rsid w:val="004D15B5"/>
    <w:rsid w:val="004D1EC3"/>
    <w:rsid w:val="004D4099"/>
    <w:rsid w:val="004D6901"/>
    <w:rsid w:val="004D6E97"/>
    <w:rsid w:val="004D7B9F"/>
    <w:rsid w:val="004E4833"/>
    <w:rsid w:val="004E501D"/>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961"/>
    <w:rsid w:val="00524F9A"/>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129E"/>
    <w:rsid w:val="00573021"/>
    <w:rsid w:val="00573F70"/>
    <w:rsid w:val="00575035"/>
    <w:rsid w:val="0057668E"/>
    <w:rsid w:val="00583761"/>
    <w:rsid w:val="00583A70"/>
    <w:rsid w:val="00584724"/>
    <w:rsid w:val="00585734"/>
    <w:rsid w:val="00586453"/>
    <w:rsid w:val="00587164"/>
    <w:rsid w:val="00587D79"/>
    <w:rsid w:val="00590091"/>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3CCF"/>
    <w:rsid w:val="005E4672"/>
    <w:rsid w:val="005E610B"/>
    <w:rsid w:val="005E7683"/>
    <w:rsid w:val="005E7785"/>
    <w:rsid w:val="005E7FC0"/>
    <w:rsid w:val="005F30B4"/>
    <w:rsid w:val="005F37F8"/>
    <w:rsid w:val="005F4242"/>
    <w:rsid w:val="005F5813"/>
    <w:rsid w:val="005F5E47"/>
    <w:rsid w:val="005F6618"/>
    <w:rsid w:val="00604C79"/>
    <w:rsid w:val="006107DB"/>
    <w:rsid w:val="00612248"/>
    <w:rsid w:val="00613885"/>
    <w:rsid w:val="00613B06"/>
    <w:rsid w:val="006156F2"/>
    <w:rsid w:val="00615DF4"/>
    <w:rsid w:val="00616E4B"/>
    <w:rsid w:val="00620CDE"/>
    <w:rsid w:val="00620FC4"/>
    <w:rsid w:val="006246B4"/>
    <w:rsid w:val="00624C11"/>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4842"/>
    <w:rsid w:val="00654897"/>
    <w:rsid w:val="00654AB2"/>
    <w:rsid w:val="00656A05"/>
    <w:rsid w:val="00656B61"/>
    <w:rsid w:val="00662285"/>
    <w:rsid w:val="00664186"/>
    <w:rsid w:val="006645D0"/>
    <w:rsid w:val="006650FB"/>
    <w:rsid w:val="006743AA"/>
    <w:rsid w:val="0067472A"/>
    <w:rsid w:val="00675FA4"/>
    <w:rsid w:val="0067726F"/>
    <w:rsid w:val="006778DD"/>
    <w:rsid w:val="00677A23"/>
    <w:rsid w:val="00681217"/>
    <w:rsid w:val="00681C95"/>
    <w:rsid w:val="00681FCD"/>
    <w:rsid w:val="006823D4"/>
    <w:rsid w:val="006843E6"/>
    <w:rsid w:val="00684D37"/>
    <w:rsid w:val="0068573A"/>
    <w:rsid w:val="00685902"/>
    <w:rsid w:val="006878BC"/>
    <w:rsid w:val="00693657"/>
    <w:rsid w:val="006948E0"/>
    <w:rsid w:val="006A0EC5"/>
    <w:rsid w:val="006A1D23"/>
    <w:rsid w:val="006A48B9"/>
    <w:rsid w:val="006A5DA1"/>
    <w:rsid w:val="006A66FA"/>
    <w:rsid w:val="006A741A"/>
    <w:rsid w:val="006A772D"/>
    <w:rsid w:val="006B004A"/>
    <w:rsid w:val="006B406F"/>
    <w:rsid w:val="006B451D"/>
    <w:rsid w:val="006B603F"/>
    <w:rsid w:val="006B6457"/>
    <w:rsid w:val="006C21B4"/>
    <w:rsid w:val="006C300D"/>
    <w:rsid w:val="006C3898"/>
    <w:rsid w:val="006C3B73"/>
    <w:rsid w:val="006C62D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73E"/>
    <w:rsid w:val="00712CBF"/>
    <w:rsid w:val="00714C38"/>
    <w:rsid w:val="00715623"/>
    <w:rsid w:val="0072026C"/>
    <w:rsid w:val="00721392"/>
    <w:rsid w:val="00721A62"/>
    <w:rsid w:val="00722A13"/>
    <w:rsid w:val="0072368D"/>
    <w:rsid w:val="0072492F"/>
    <w:rsid w:val="00727A46"/>
    <w:rsid w:val="0073437F"/>
    <w:rsid w:val="00736CD5"/>
    <w:rsid w:val="007419C2"/>
    <w:rsid w:val="00742AE3"/>
    <w:rsid w:val="0074793F"/>
    <w:rsid w:val="00750148"/>
    <w:rsid w:val="00751834"/>
    <w:rsid w:val="00751B2B"/>
    <w:rsid w:val="00752339"/>
    <w:rsid w:val="00753DBE"/>
    <w:rsid w:val="007556C0"/>
    <w:rsid w:val="0075765B"/>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2109"/>
    <w:rsid w:val="007A3783"/>
    <w:rsid w:val="007A5EED"/>
    <w:rsid w:val="007A7227"/>
    <w:rsid w:val="007B19CA"/>
    <w:rsid w:val="007B67D1"/>
    <w:rsid w:val="007B6C62"/>
    <w:rsid w:val="007B7B21"/>
    <w:rsid w:val="007B7E86"/>
    <w:rsid w:val="007C11CA"/>
    <w:rsid w:val="007C1FDD"/>
    <w:rsid w:val="007C7C80"/>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2B87"/>
    <w:rsid w:val="00803845"/>
    <w:rsid w:val="0080416F"/>
    <w:rsid w:val="00806835"/>
    <w:rsid w:val="00810CB1"/>
    <w:rsid w:val="0081125D"/>
    <w:rsid w:val="00811882"/>
    <w:rsid w:val="008134C3"/>
    <w:rsid w:val="00813549"/>
    <w:rsid w:val="00821126"/>
    <w:rsid w:val="0082771F"/>
    <w:rsid w:val="00827BC3"/>
    <w:rsid w:val="0083111C"/>
    <w:rsid w:val="00831834"/>
    <w:rsid w:val="0083279A"/>
    <w:rsid w:val="00832947"/>
    <w:rsid w:val="0083699B"/>
    <w:rsid w:val="008437D6"/>
    <w:rsid w:val="008438A9"/>
    <w:rsid w:val="00843DA3"/>
    <w:rsid w:val="00846D23"/>
    <w:rsid w:val="00847E6D"/>
    <w:rsid w:val="0085021A"/>
    <w:rsid w:val="00850F6F"/>
    <w:rsid w:val="00851A6E"/>
    <w:rsid w:val="008525A2"/>
    <w:rsid w:val="00852DDB"/>
    <w:rsid w:val="00857DD1"/>
    <w:rsid w:val="008608CC"/>
    <w:rsid w:val="00863BB2"/>
    <w:rsid w:val="00864029"/>
    <w:rsid w:val="008643E5"/>
    <w:rsid w:val="008658B5"/>
    <w:rsid w:val="00871683"/>
    <w:rsid w:val="00872CAF"/>
    <w:rsid w:val="00873CD3"/>
    <w:rsid w:val="0087679A"/>
    <w:rsid w:val="00877131"/>
    <w:rsid w:val="008774D5"/>
    <w:rsid w:val="008804DF"/>
    <w:rsid w:val="00883653"/>
    <w:rsid w:val="008850F6"/>
    <w:rsid w:val="0088518B"/>
    <w:rsid w:val="00892146"/>
    <w:rsid w:val="00892543"/>
    <w:rsid w:val="008933E8"/>
    <w:rsid w:val="00894855"/>
    <w:rsid w:val="008959A3"/>
    <w:rsid w:val="00895D08"/>
    <w:rsid w:val="00897E4C"/>
    <w:rsid w:val="008A372D"/>
    <w:rsid w:val="008A3A55"/>
    <w:rsid w:val="008A4BCD"/>
    <w:rsid w:val="008A4E38"/>
    <w:rsid w:val="008B35B0"/>
    <w:rsid w:val="008B4FB2"/>
    <w:rsid w:val="008B5CAE"/>
    <w:rsid w:val="008B6294"/>
    <w:rsid w:val="008C2D9F"/>
    <w:rsid w:val="008C5B3F"/>
    <w:rsid w:val="008C633D"/>
    <w:rsid w:val="008C700F"/>
    <w:rsid w:val="008C7FBB"/>
    <w:rsid w:val="008D144C"/>
    <w:rsid w:val="008D36E3"/>
    <w:rsid w:val="008D498F"/>
    <w:rsid w:val="008D5A10"/>
    <w:rsid w:val="008D61BC"/>
    <w:rsid w:val="008D731E"/>
    <w:rsid w:val="008E2C81"/>
    <w:rsid w:val="008E3658"/>
    <w:rsid w:val="008E7AFC"/>
    <w:rsid w:val="008F0DBA"/>
    <w:rsid w:val="008F1F6F"/>
    <w:rsid w:val="008F5281"/>
    <w:rsid w:val="008F5715"/>
    <w:rsid w:val="008F5E30"/>
    <w:rsid w:val="008F75EA"/>
    <w:rsid w:val="00901070"/>
    <w:rsid w:val="00901EE0"/>
    <w:rsid w:val="009028CC"/>
    <w:rsid w:val="00902D39"/>
    <w:rsid w:val="00902D7B"/>
    <w:rsid w:val="009039BB"/>
    <w:rsid w:val="00907A90"/>
    <w:rsid w:val="00912C98"/>
    <w:rsid w:val="00914200"/>
    <w:rsid w:val="009151F5"/>
    <w:rsid w:val="00915349"/>
    <w:rsid w:val="00915F41"/>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60419"/>
    <w:rsid w:val="009624C8"/>
    <w:rsid w:val="00962EBB"/>
    <w:rsid w:val="0096358D"/>
    <w:rsid w:val="00966A3A"/>
    <w:rsid w:val="00970681"/>
    <w:rsid w:val="009708D5"/>
    <w:rsid w:val="0097155E"/>
    <w:rsid w:val="009740A9"/>
    <w:rsid w:val="00975E92"/>
    <w:rsid w:val="009765D6"/>
    <w:rsid w:val="0098090D"/>
    <w:rsid w:val="00981ECE"/>
    <w:rsid w:val="009836E4"/>
    <w:rsid w:val="00985B7D"/>
    <w:rsid w:val="009873B8"/>
    <w:rsid w:val="00992188"/>
    <w:rsid w:val="00992F7C"/>
    <w:rsid w:val="00994D8A"/>
    <w:rsid w:val="00995D61"/>
    <w:rsid w:val="00997B5B"/>
    <w:rsid w:val="009A28B1"/>
    <w:rsid w:val="009A2D88"/>
    <w:rsid w:val="009A33E6"/>
    <w:rsid w:val="009A3561"/>
    <w:rsid w:val="009A5B50"/>
    <w:rsid w:val="009A61AA"/>
    <w:rsid w:val="009B19DE"/>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5E7A"/>
    <w:rsid w:val="009F6C11"/>
    <w:rsid w:val="00A00A12"/>
    <w:rsid w:val="00A00E5E"/>
    <w:rsid w:val="00A032CE"/>
    <w:rsid w:val="00A038DB"/>
    <w:rsid w:val="00A0506E"/>
    <w:rsid w:val="00A06012"/>
    <w:rsid w:val="00A07E10"/>
    <w:rsid w:val="00A109C8"/>
    <w:rsid w:val="00A151FF"/>
    <w:rsid w:val="00A17B02"/>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2DDA"/>
    <w:rsid w:val="00A63DDA"/>
    <w:rsid w:val="00A65451"/>
    <w:rsid w:val="00A66A45"/>
    <w:rsid w:val="00A67B21"/>
    <w:rsid w:val="00A70506"/>
    <w:rsid w:val="00A70539"/>
    <w:rsid w:val="00A72449"/>
    <w:rsid w:val="00A7639B"/>
    <w:rsid w:val="00A768CD"/>
    <w:rsid w:val="00A77DD1"/>
    <w:rsid w:val="00A80DCB"/>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988"/>
    <w:rsid w:val="00AF5FD6"/>
    <w:rsid w:val="00AF7704"/>
    <w:rsid w:val="00B01D64"/>
    <w:rsid w:val="00B03DE3"/>
    <w:rsid w:val="00B04109"/>
    <w:rsid w:val="00B0446E"/>
    <w:rsid w:val="00B060E8"/>
    <w:rsid w:val="00B11364"/>
    <w:rsid w:val="00B11A9D"/>
    <w:rsid w:val="00B17684"/>
    <w:rsid w:val="00B17826"/>
    <w:rsid w:val="00B20C95"/>
    <w:rsid w:val="00B20D8C"/>
    <w:rsid w:val="00B24450"/>
    <w:rsid w:val="00B2776A"/>
    <w:rsid w:val="00B30868"/>
    <w:rsid w:val="00B30DE5"/>
    <w:rsid w:val="00B32091"/>
    <w:rsid w:val="00B34A37"/>
    <w:rsid w:val="00B353F2"/>
    <w:rsid w:val="00B368F9"/>
    <w:rsid w:val="00B40C97"/>
    <w:rsid w:val="00B41910"/>
    <w:rsid w:val="00B44A17"/>
    <w:rsid w:val="00B45B9C"/>
    <w:rsid w:val="00B47FB6"/>
    <w:rsid w:val="00B50069"/>
    <w:rsid w:val="00B52719"/>
    <w:rsid w:val="00B54F33"/>
    <w:rsid w:val="00B60704"/>
    <w:rsid w:val="00B60EB0"/>
    <w:rsid w:val="00B63027"/>
    <w:rsid w:val="00B63F1E"/>
    <w:rsid w:val="00B654E8"/>
    <w:rsid w:val="00B65D4C"/>
    <w:rsid w:val="00B67659"/>
    <w:rsid w:val="00B67A32"/>
    <w:rsid w:val="00B70315"/>
    <w:rsid w:val="00B7159E"/>
    <w:rsid w:val="00B7168F"/>
    <w:rsid w:val="00B71A72"/>
    <w:rsid w:val="00B7243B"/>
    <w:rsid w:val="00B7316E"/>
    <w:rsid w:val="00B74811"/>
    <w:rsid w:val="00B75C2C"/>
    <w:rsid w:val="00B7646C"/>
    <w:rsid w:val="00B767C6"/>
    <w:rsid w:val="00B76BAE"/>
    <w:rsid w:val="00B80595"/>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7350"/>
    <w:rsid w:val="00BA7522"/>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0AD7"/>
    <w:rsid w:val="00BF1D26"/>
    <w:rsid w:val="00BF1EC0"/>
    <w:rsid w:val="00BF30AA"/>
    <w:rsid w:val="00BF36A0"/>
    <w:rsid w:val="00BF4DA0"/>
    <w:rsid w:val="00BF5C44"/>
    <w:rsid w:val="00BF6DF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44E66"/>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2A5B"/>
    <w:rsid w:val="00CA3ACE"/>
    <w:rsid w:val="00CA44F8"/>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1FB1"/>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31EE"/>
    <w:rsid w:val="00D13583"/>
    <w:rsid w:val="00D16B8E"/>
    <w:rsid w:val="00D17D09"/>
    <w:rsid w:val="00D21AEF"/>
    <w:rsid w:val="00D243D8"/>
    <w:rsid w:val="00D26B82"/>
    <w:rsid w:val="00D310D7"/>
    <w:rsid w:val="00D34882"/>
    <w:rsid w:val="00D34D81"/>
    <w:rsid w:val="00D34FA2"/>
    <w:rsid w:val="00D4032E"/>
    <w:rsid w:val="00D41E0F"/>
    <w:rsid w:val="00D427E3"/>
    <w:rsid w:val="00D42DF9"/>
    <w:rsid w:val="00D43F0E"/>
    <w:rsid w:val="00D44AB0"/>
    <w:rsid w:val="00D50FD9"/>
    <w:rsid w:val="00D531E2"/>
    <w:rsid w:val="00D53FD5"/>
    <w:rsid w:val="00D54B5B"/>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26E4"/>
    <w:rsid w:val="00D938B3"/>
    <w:rsid w:val="00D95057"/>
    <w:rsid w:val="00D969AB"/>
    <w:rsid w:val="00D96CB4"/>
    <w:rsid w:val="00DA0AAC"/>
    <w:rsid w:val="00DA19A7"/>
    <w:rsid w:val="00DA1C92"/>
    <w:rsid w:val="00DA29AF"/>
    <w:rsid w:val="00DA3801"/>
    <w:rsid w:val="00DA4139"/>
    <w:rsid w:val="00DA4480"/>
    <w:rsid w:val="00DA6294"/>
    <w:rsid w:val="00DB1E6C"/>
    <w:rsid w:val="00DB65E8"/>
    <w:rsid w:val="00DC0D37"/>
    <w:rsid w:val="00DC56F8"/>
    <w:rsid w:val="00DC6F25"/>
    <w:rsid w:val="00DD0BED"/>
    <w:rsid w:val="00DD3F0B"/>
    <w:rsid w:val="00DD5314"/>
    <w:rsid w:val="00DD5D0F"/>
    <w:rsid w:val="00DD6D10"/>
    <w:rsid w:val="00DD78BC"/>
    <w:rsid w:val="00DD7A4C"/>
    <w:rsid w:val="00DE5192"/>
    <w:rsid w:val="00DE6494"/>
    <w:rsid w:val="00DE7E32"/>
    <w:rsid w:val="00DF00A7"/>
    <w:rsid w:val="00DF0504"/>
    <w:rsid w:val="00DF0ED3"/>
    <w:rsid w:val="00DF64B3"/>
    <w:rsid w:val="00DF6602"/>
    <w:rsid w:val="00DF7833"/>
    <w:rsid w:val="00E0062F"/>
    <w:rsid w:val="00E0371D"/>
    <w:rsid w:val="00E03B40"/>
    <w:rsid w:val="00E06006"/>
    <w:rsid w:val="00E06E3E"/>
    <w:rsid w:val="00E0748F"/>
    <w:rsid w:val="00E1193E"/>
    <w:rsid w:val="00E11CEC"/>
    <w:rsid w:val="00E12F3F"/>
    <w:rsid w:val="00E158B6"/>
    <w:rsid w:val="00E15BD4"/>
    <w:rsid w:val="00E1790D"/>
    <w:rsid w:val="00E201DC"/>
    <w:rsid w:val="00E23845"/>
    <w:rsid w:val="00E23DF7"/>
    <w:rsid w:val="00E25A90"/>
    <w:rsid w:val="00E27A9D"/>
    <w:rsid w:val="00E3010E"/>
    <w:rsid w:val="00E3158B"/>
    <w:rsid w:val="00E3309B"/>
    <w:rsid w:val="00E34A09"/>
    <w:rsid w:val="00E350BE"/>
    <w:rsid w:val="00E406AE"/>
    <w:rsid w:val="00E4128A"/>
    <w:rsid w:val="00E4164F"/>
    <w:rsid w:val="00E41EA9"/>
    <w:rsid w:val="00E42480"/>
    <w:rsid w:val="00E42F83"/>
    <w:rsid w:val="00E43E4B"/>
    <w:rsid w:val="00E47F77"/>
    <w:rsid w:val="00E500E3"/>
    <w:rsid w:val="00E505BF"/>
    <w:rsid w:val="00E50F17"/>
    <w:rsid w:val="00E51666"/>
    <w:rsid w:val="00E519CD"/>
    <w:rsid w:val="00E5313F"/>
    <w:rsid w:val="00E549F7"/>
    <w:rsid w:val="00E54B00"/>
    <w:rsid w:val="00E54BAA"/>
    <w:rsid w:val="00E55AAD"/>
    <w:rsid w:val="00E56758"/>
    <w:rsid w:val="00E577E5"/>
    <w:rsid w:val="00E57E7A"/>
    <w:rsid w:val="00E6000C"/>
    <w:rsid w:val="00E61E28"/>
    <w:rsid w:val="00E625C1"/>
    <w:rsid w:val="00E62AB0"/>
    <w:rsid w:val="00E62D2F"/>
    <w:rsid w:val="00E63716"/>
    <w:rsid w:val="00E66841"/>
    <w:rsid w:val="00E66A50"/>
    <w:rsid w:val="00E671EE"/>
    <w:rsid w:val="00E727F2"/>
    <w:rsid w:val="00E7455F"/>
    <w:rsid w:val="00E74CD9"/>
    <w:rsid w:val="00E75A9A"/>
    <w:rsid w:val="00E75DD7"/>
    <w:rsid w:val="00E768D2"/>
    <w:rsid w:val="00E820CA"/>
    <w:rsid w:val="00E84EAB"/>
    <w:rsid w:val="00E85679"/>
    <w:rsid w:val="00E905B1"/>
    <w:rsid w:val="00E94E71"/>
    <w:rsid w:val="00E94E7D"/>
    <w:rsid w:val="00E95DB8"/>
    <w:rsid w:val="00E96D5B"/>
    <w:rsid w:val="00E96E2F"/>
    <w:rsid w:val="00E9703F"/>
    <w:rsid w:val="00E97441"/>
    <w:rsid w:val="00EA011F"/>
    <w:rsid w:val="00EA1503"/>
    <w:rsid w:val="00EA238B"/>
    <w:rsid w:val="00EA2F88"/>
    <w:rsid w:val="00EA40CD"/>
    <w:rsid w:val="00EA4AD3"/>
    <w:rsid w:val="00EA7F6D"/>
    <w:rsid w:val="00EB05B9"/>
    <w:rsid w:val="00EB40FD"/>
    <w:rsid w:val="00EB6A52"/>
    <w:rsid w:val="00EB72EA"/>
    <w:rsid w:val="00EC08BA"/>
    <w:rsid w:val="00EC2422"/>
    <w:rsid w:val="00EC3B52"/>
    <w:rsid w:val="00EC6C68"/>
    <w:rsid w:val="00EC74D6"/>
    <w:rsid w:val="00EC7CD5"/>
    <w:rsid w:val="00ED027F"/>
    <w:rsid w:val="00ED12C7"/>
    <w:rsid w:val="00ED1B31"/>
    <w:rsid w:val="00ED2C9C"/>
    <w:rsid w:val="00ED2D07"/>
    <w:rsid w:val="00ED38EA"/>
    <w:rsid w:val="00ED398D"/>
    <w:rsid w:val="00ED3F88"/>
    <w:rsid w:val="00ED575F"/>
    <w:rsid w:val="00ED7691"/>
    <w:rsid w:val="00ED783A"/>
    <w:rsid w:val="00EE02F2"/>
    <w:rsid w:val="00EE2869"/>
    <w:rsid w:val="00EE3727"/>
    <w:rsid w:val="00EE4661"/>
    <w:rsid w:val="00EE6082"/>
    <w:rsid w:val="00EE6DD0"/>
    <w:rsid w:val="00EF146B"/>
    <w:rsid w:val="00EF6EE0"/>
    <w:rsid w:val="00F02474"/>
    <w:rsid w:val="00F04616"/>
    <w:rsid w:val="00F0528C"/>
    <w:rsid w:val="00F057F9"/>
    <w:rsid w:val="00F06F0D"/>
    <w:rsid w:val="00F118FD"/>
    <w:rsid w:val="00F11CDB"/>
    <w:rsid w:val="00F11EBB"/>
    <w:rsid w:val="00F12937"/>
    <w:rsid w:val="00F150D7"/>
    <w:rsid w:val="00F1541D"/>
    <w:rsid w:val="00F15941"/>
    <w:rsid w:val="00F162D5"/>
    <w:rsid w:val="00F17601"/>
    <w:rsid w:val="00F17EBB"/>
    <w:rsid w:val="00F20D1C"/>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6C2E"/>
    <w:rsid w:val="00F476F6"/>
    <w:rsid w:val="00F51685"/>
    <w:rsid w:val="00F53E2C"/>
    <w:rsid w:val="00F5793D"/>
    <w:rsid w:val="00F57E05"/>
    <w:rsid w:val="00F6121F"/>
    <w:rsid w:val="00F61AA0"/>
    <w:rsid w:val="00F6220B"/>
    <w:rsid w:val="00F62FB5"/>
    <w:rsid w:val="00F66B65"/>
    <w:rsid w:val="00F71EB8"/>
    <w:rsid w:val="00F72DF7"/>
    <w:rsid w:val="00F75C6E"/>
    <w:rsid w:val="00F77BCE"/>
    <w:rsid w:val="00F77E1A"/>
    <w:rsid w:val="00F8215D"/>
    <w:rsid w:val="00F85B15"/>
    <w:rsid w:val="00F86CC8"/>
    <w:rsid w:val="00F87BDB"/>
    <w:rsid w:val="00F90673"/>
    <w:rsid w:val="00F9091F"/>
    <w:rsid w:val="00F910D3"/>
    <w:rsid w:val="00FA0409"/>
    <w:rsid w:val="00FA3A67"/>
    <w:rsid w:val="00FA3B47"/>
    <w:rsid w:val="00FA3CA5"/>
    <w:rsid w:val="00FA4223"/>
    <w:rsid w:val="00FA5946"/>
    <w:rsid w:val="00FA5BA2"/>
    <w:rsid w:val="00FA5E24"/>
    <w:rsid w:val="00FA7E8D"/>
    <w:rsid w:val="00FB1566"/>
    <w:rsid w:val="00FB16C5"/>
    <w:rsid w:val="00FB3110"/>
    <w:rsid w:val="00FB3DC3"/>
    <w:rsid w:val="00FB48F0"/>
    <w:rsid w:val="00FB57A2"/>
    <w:rsid w:val="00FB6AA9"/>
    <w:rsid w:val="00FB6D1E"/>
    <w:rsid w:val="00FC18F0"/>
    <w:rsid w:val="00FC3FFC"/>
    <w:rsid w:val="00FC409E"/>
    <w:rsid w:val="00FC5E28"/>
    <w:rsid w:val="00FC70AE"/>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012"/>
    <w:pPr>
      <w:widowControl w:val="0"/>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A06012"/>
    <w:rPr>
      <w:sz w:val="18"/>
      <w:szCs w:val="18"/>
    </w:rPr>
  </w:style>
  <w:style w:type="paragraph" w:styleId="Footer">
    <w:name w:val="footer"/>
    <w:basedOn w:val="Normal"/>
    <w:link w:val="FooterChar"/>
    <w:uiPriority w:val="99"/>
    <w:unhideWhenUsed/>
    <w:qFormat/>
    <w:rsid w:val="00A060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A06012"/>
    <w:rPr>
      <w:sz w:val="18"/>
      <w:szCs w:val="18"/>
    </w:rPr>
  </w:style>
  <w:style w:type="paragraph" w:styleId="BodyText">
    <w:name w:val="Body Text"/>
    <w:basedOn w:val="Normal"/>
    <w:link w:val="BodyTextChar"/>
    <w:semiHidden/>
    <w:qFormat/>
    <w:rsid w:val="00A06012"/>
    <w:rPr>
      <w:rFonts w:eastAsia="楷体_GB2312"/>
      <w:sz w:val="28"/>
    </w:rPr>
  </w:style>
  <w:style w:type="character" w:customStyle="1" w:styleId="BodyTextChar">
    <w:name w:val="Body Text Char"/>
    <w:basedOn w:val="DefaultParagraphFont"/>
    <w:link w:val="BodyText"/>
    <w:semiHidden/>
    <w:qFormat/>
    <w:rsid w:val="00A06012"/>
    <w:rPr>
      <w:rFonts w:ascii="Times New Roman" w:eastAsia="楷体_GB2312" w:hAnsi="Times New Roman" w:cs="Times New Roman"/>
      <w:sz w:val="28"/>
      <w:szCs w:val="20"/>
    </w:rPr>
  </w:style>
  <w:style w:type="paragraph" w:styleId="BalloonText">
    <w:name w:val="Balloon Text"/>
    <w:basedOn w:val="Normal"/>
    <w:link w:val="BalloonTextChar"/>
    <w:uiPriority w:val="99"/>
    <w:unhideWhenUsed/>
    <w:qFormat/>
    <w:rsid w:val="00A06012"/>
    <w:rPr>
      <w:rFonts w:ascii="Heiti SC Light" w:eastAsia="Heiti SC Light"/>
      <w:sz w:val="18"/>
      <w:szCs w:val="18"/>
    </w:rPr>
  </w:style>
  <w:style w:type="character" w:customStyle="1" w:styleId="BalloonTextChar">
    <w:name w:val="Balloon Text Char"/>
    <w:basedOn w:val="DefaultParagraphFont"/>
    <w:link w:val="BalloonText"/>
    <w:uiPriority w:val="99"/>
    <w:qFormat/>
    <w:rsid w:val="00A06012"/>
    <w:rPr>
      <w:rFonts w:ascii="Heiti SC Light" w:eastAsia="Heiti SC Light" w:hAnsi="Times New Roman" w:cs="Times New Roman"/>
      <w:sz w:val="18"/>
      <w:szCs w:val="18"/>
    </w:rPr>
  </w:style>
  <w:style w:type="paragraph" w:styleId="NormalWeb">
    <w:name w:val="Normal (Web)"/>
    <w:basedOn w:val="Normal"/>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A06012"/>
    <w:rPr>
      <w:b/>
      <w:bCs/>
    </w:rPr>
  </w:style>
  <w:style w:type="character" w:customStyle="1" w:styleId="apple-converted-space">
    <w:name w:val="apple-converted-space"/>
    <w:basedOn w:val="DefaultParagraphFont"/>
    <w:qFormat/>
    <w:rsid w:val="00A06012"/>
  </w:style>
  <w:style w:type="character" w:customStyle="1" w:styleId="1">
    <w:name w:val="占位符文本1"/>
    <w:basedOn w:val="DefaultParagraphFont"/>
    <w:uiPriority w:val="99"/>
    <w:semiHidden/>
    <w:qFormat/>
    <w:rsid w:val="00A06012"/>
    <w:rPr>
      <w:color w:val="808080"/>
    </w:rPr>
  </w:style>
  <w:style w:type="character" w:customStyle="1" w:styleId="CommentTextChar">
    <w:name w:val="Comment Text Char"/>
    <w:basedOn w:val="DefaultParagraphFont"/>
    <w:link w:val="CommentText"/>
    <w:uiPriority w:val="99"/>
    <w:semiHidden/>
    <w:rsid w:val="00A06012"/>
    <w:rPr>
      <w:rFonts w:ascii="Times New Roman" w:eastAsia="宋体" w:hAnsi="Times New Roman" w:cs="Times New Roman"/>
      <w:sz w:val="24"/>
      <w:szCs w:val="24"/>
    </w:rPr>
  </w:style>
  <w:style w:type="paragraph" w:styleId="CommentText">
    <w:name w:val="annotation text"/>
    <w:basedOn w:val="Normal"/>
    <w:link w:val="CommentTextChar"/>
    <w:uiPriority w:val="99"/>
    <w:semiHidden/>
    <w:unhideWhenUsed/>
    <w:rsid w:val="00A06012"/>
    <w:rPr>
      <w:sz w:val="24"/>
      <w:szCs w:val="24"/>
    </w:rPr>
  </w:style>
  <w:style w:type="character" w:customStyle="1" w:styleId="Char1">
    <w:name w:val="批注文字 Char1"/>
    <w:basedOn w:val="DefaultParagraphFont"/>
    <w:uiPriority w:val="99"/>
    <w:semiHidden/>
    <w:rsid w:val="00A06012"/>
    <w:rPr>
      <w:rFonts w:ascii="Times New Roman" w:eastAsia="宋体" w:hAnsi="Times New Roman" w:cs="Times New Roman"/>
      <w:szCs w:val="20"/>
    </w:rPr>
  </w:style>
  <w:style w:type="character" w:styleId="CommentReference">
    <w:name w:val="annotation reference"/>
    <w:basedOn w:val="DefaultParagraphFont"/>
    <w:uiPriority w:val="99"/>
    <w:semiHidden/>
    <w:unhideWhenUsed/>
    <w:rsid w:val="00A06012"/>
    <w:rPr>
      <w:sz w:val="18"/>
      <w:szCs w:val="18"/>
    </w:rPr>
  </w:style>
  <w:style w:type="character" w:styleId="PlaceholderText">
    <w:name w:val="Placeholder Text"/>
    <w:basedOn w:val="DefaultParagraphFont"/>
    <w:uiPriority w:val="99"/>
    <w:semiHidden/>
    <w:rsid w:val="00A06012"/>
    <w:rPr>
      <w:color w:val="808080"/>
    </w:rPr>
  </w:style>
  <w:style w:type="paragraph" w:styleId="ListParagraph">
    <w:name w:val="List Paragraph"/>
    <w:basedOn w:val="Normal"/>
    <w:uiPriority w:val="99"/>
    <w:rsid w:val="00A06012"/>
    <w:pPr>
      <w:ind w:firstLineChars="200" w:firstLine="420"/>
    </w:pPr>
  </w:style>
  <w:style w:type="paragraph" w:styleId="CommentSubject">
    <w:name w:val="annotation subject"/>
    <w:basedOn w:val="CommentText"/>
    <w:next w:val="CommentText"/>
    <w:link w:val="CommentSubjectChar"/>
    <w:uiPriority w:val="99"/>
    <w:semiHidden/>
    <w:unhideWhenUsed/>
    <w:rsid w:val="00A06012"/>
    <w:rPr>
      <w:b/>
      <w:bCs/>
      <w:sz w:val="20"/>
      <w:szCs w:val="20"/>
    </w:rPr>
  </w:style>
  <w:style w:type="character" w:customStyle="1" w:styleId="CommentSubjectChar">
    <w:name w:val="Comment Subject Char"/>
    <w:basedOn w:val="Char1"/>
    <w:link w:val="CommentSubject"/>
    <w:uiPriority w:val="99"/>
    <w:semiHidden/>
    <w:rsid w:val="00A06012"/>
    <w:rPr>
      <w:rFonts w:ascii="Times New Roman" w:eastAsia="宋体" w:hAnsi="Times New Roman" w:cs="Times New Roman"/>
      <w:b/>
      <w:bCs/>
      <w:sz w:val="20"/>
      <w:szCs w:val="20"/>
    </w:rPr>
  </w:style>
  <w:style w:type="character" w:customStyle="1" w:styleId="mi">
    <w:name w:val="mi"/>
    <w:basedOn w:val="DefaultParagraphFont"/>
    <w:rsid w:val="00A06012"/>
  </w:style>
  <w:style w:type="character" w:customStyle="1" w:styleId="mo">
    <w:name w:val="mo"/>
    <w:basedOn w:val="DefaultParagraphFont"/>
    <w:rsid w:val="00A06012"/>
  </w:style>
  <w:style w:type="character" w:customStyle="1" w:styleId="mn">
    <w:name w:val="mn"/>
    <w:basedOn w:val="DefaultParagraphFont"/>
    <w:rsid w:val="00A06012"/>
  </w:style>
  <w:style w:type="paragraph" w:styleId="Revision">
    <w:name w:val="Revision"/>
    <w:hidden/>
    <w:uiPriority w:val="99"/>
    <w:semiHidden/>
    <w:rsid w:val="004A01C5"/>
    <w:rPr>
      <w:rFonts w:ascii="Times New Roman" w:eastAsia="宋体" w:hAnsi="Times New Roman" w:cs="Times New Roman"/>
      <w:szCs w:val="20"/>
    </w:rPr>
  </w:style>
  <w:style w:type="paragraph" w:styleId="DocumentMap">
    <w:name w:val="Document Map"/>
    <w:basedOn w:val="Normal"/>
    <w:link w:val="DocumentMapChar"/>
    <w:uiPriority w:val="99"/>
    <w:semiHidden/>
    <w:unhideWhenUsed/>
    <w:rsid w:val="00D95057"/>
    <w:rPr>
      <w:rFonts w:ascii="宋体"/>
      <w:sz w:val="24"/>
      <w:szCs w:val="24"/>
    </w:rPr>
  </w:style>
  <w:style w:type="character" w:customStyle="1" w:styleId="DocumentMapChar">
    <w:name w:val="Document Map Char"/>
    <w:basedOn w:val="DefaultParagraphFont"/>
    <w:link w:val="DocumentMap"/>
    <w:uiPriority w:val="99"/>
    <w:semiHidden/>
    <w:rsid w:val="00D95057"/>
    <w:rPr>
      <w:rFonts w:ascii="宋体" w:eastAsia="宋体" w:hAnsi="Times New Roman" w:cs="Times New Roman"/>
      <w:sz w:val="24"/>
      <w:szCs w:val="24"/>
    </w:rPr>
  </w:style>
  <w:style w:type="table" w:styleId="TableGrid">
    <w:name w:val="Table Grid"/>
    <w:basedOn w:val="TableNormal"/>
    <w:uiPriority w:val="39"/>
    <w:rsid w:val="00B7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8</Pages>
  <Words>1367</Words>
  <Characters>7798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Zhenbo</cp:lastModifiedBy>
  <cp:revision>641</cp:revision>
  <dcterms:created xsi:type="dcterms:W3CDTF">2018-10-06T03:00:00Z</dcterms:created>
  <dcterms:modified xsi:type="dcterms:W3CDTF">2019-06-03T02:44:00Z</dcterms:modified>
</cp:coreProperties>
</file>