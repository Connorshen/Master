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52BD8" w14:textId="544E8B15" w:rsidR="0002344E" w:rsidRDefault="00E64EFE" w:rsidP="00617832">
      <w:pPr>
        <w:spacing w:line="360" w:lineRule="auto"/>
        <w:rPr>
          <w:rFonts w:ascii="宋体" w:eastAsia="宋体" w:hAnsi="宋体"/>
          <w:sz w:val="28"/>
        </w:rPr>
      </w:pPr>
      <w:r>
        <w:rPr>
          <w:rFonts w:hint="eastAsia"/>
        </w:rPr>
        <w:t xml:space="preserve">                </w:t>
      </w:r>
      <w:r w:rsidR="00617832">
        <w:rPr>
          <w:rFonts w:hint="eastAsia"/>
        </w:rPr>
        <w:t xml:space="preserve"> </w:t>
      </w:r>
      <w:ins w:id="0" w:author="Microsoft Office User" w:date="2018-03-21T14:33:00Z">
        <w:r w:rsidR="00165904">
          <w:rPr>
            <w:rFonts w:ascii="宋体" w:eastAsia="宋体" w:hAnsi="宋体" w:hint="eastAsia"/>
            <w:sz w:val="28"/>
          </w:rPr>
          <w:t>基于局部竞争的</w:t>
        </w:r>
      </w:ins>
      <w:ins w:id="1" w:author="Microsoft Office User" w:date="2018-03-21T14:34:00Z">
        <w:r w:rsidR="00165904">
          <w:rPr>
            <w:rFonts w:ascii="宋体" w:eastAsia="宋体" w:hAnsi="宋体" w:hint="eastAsia"/>
            <w:sz w:val="28"/>
          </w:rPr>
          <w:t>簇群</w:t>
        </w:r>
      </w:ins>
      <w:ins w:id="2" w:author="Microsoft Office User" w:date="2018-03-21T14:35:00Z">
        <w:r w:rsidR="00165904">
          <w:rPr>
            <w:rFonts w:ascii="宋体" w:eastAsia="宋体" w:hAnsi="宋体" w:hint="eastAsia"/>
            <w:sz w:val="28"/>
          </w:rPr>
          <w:t>分类算法设计</w:t>
        </w:r>
      </w:ins>
      <w:bookmarkStart w:id="3" w:name="_GoBack"/>
      <w:bookmarkEnd w:id="3"/>
      <w:del w:id="4" w:author="Microsoft Office User" w:date="2018-03-21T09:24:00Z">
        <w:r w:rsidR="00C15910" w:rsidRPr="00C15910" w:rsidDel="008F44CD">
          <w:rPr>
            <w:rFonts w:ascii="宋体" w:eastAsia="宋体" w:hAnsi="宋体" w:hint="eastAsia"/>
            <w:sz w:val="28"/>
          </w:rPr>
          <w:delText>一种基于稀疏编码的</w:delText>
        </w:r>
        <w:r w:rsidR="0025769D" w:rsidDel="008F44CD">
          <w:rPr>
            <w:rFonts w:ascii="宋体" w:eastAsia="宋体" w:hAnsi="宋体" w:hint="eastAsia"/>
            <w:sz w:val="28"/>
          </w:rPr>
          <w:delText>数字识别方法</w:delText>
        </w:r>
      </w:del>
    </w:p>
    <w:p w14:paraId="16F5DBF1" w14:textId="0B1D90A5" w:rsidR="00691068" w:rsidRDefault="00691068" w:rsidP="00617832">
      <w:pPr>
        <w:spacing w:line="360" w:lineRule="auto"/>
        <w:rPr>
          <w:rFonts w:ascii="宋体" w:eastAsia="宋体" w:hAnsi="宋体"/>
          <w:b/>
          <w:sz w:val="28"/>
        </w:rPr>
      </w:pPr>
      <w:r w:rsidRPr="00691068">
        <w:rPr>
          <w:rFonts w:ascii="宋体" w:eastAsia="宋体" w:hAnsi="宋体" w:hint="eastAsia"/>
          <w:b/>
          <w:sz w:val="28"/>
        </w:rPr>
        <w:t>技术领域</w:t>
      </w:r>
    </w:p>
    <w:p w14:paraId="1494AF72" w14:textId="213A2801" w:rsidR="00617832" w:rsidRPr="00193809" w:rsidRDefault="00193809" w:rsidP="00193809">
      <w:pPr>
        <w:spacing w:line="360" w:lineRule="auto"/>
        <w:rPr>
          <w:rFonts w:ascii="宋体" w:eastAsia="宋体" w:hAnsi="宋体"/>
        </w:rPr>
      </w:pPr>
      <w:r>
        <w:rPr>
          <w:rFonts w:ascii="宋体" w:eastAsia="宋体" w:hAnsi="宋体" w:hint="eastAsia"/>
        </w:rPr>
        <w:t xml:space="preserve">  </w:t>
      </w:r>
      <w:r w:rsidR="00691068" w:rsidRPr="00193809">
        <w:rPr>
          <w:rFonts w:ascii="宋体" w:eastAsia="宋体" w:hAnsi="宋体" w:hint="eastAsia"/>
        </w:rPr>
        <w:t>本发明涉及稀疏编码、</w:t>
      </w:r>
      <w:r w:rsidR="00617832" w:rsidRPr="00193809">
        <w:rPr>
          <w:rFonts w:ascii="宋体" w:eastAsia="宋体" w:hAnsi="宋体" w:hint="eastAsia"/>
        </w:rPr>
        <w:t>人工神经网络、</w:t>
      </w:r>
      <w:r w:rsidR="00691068" w:rsidRPr="00193809">
        <w:rPr>
          <w:rFonts w:ascii="宋体" w:eastAsia="宋体" w:hAnsi="宋体" w:hint="eastAsia"/>
        </w:rPr>
        <w:t>强化学习</w:t>
      </w:r>
      <w:r w:rsidR="00617832" w:rsidRPr="00193809">
        <w:rPr>
          <w:rFonts w:ascii="宋体" w:eastAsia="宋体" w:hAnsi="宋体" w:hint="eastAsia"/>
        </w:rPr>
        <w:t>、小样本</w:t>
      </w:r>
      <w:r w:rsidR="00E64EFE" w:rsidRPr="00193809">
        <w:rPr>
          <w:rFonts w:ascii="宋体" w:eastAsia="宋体" w:hAnsi="宋体" w:hint="eastAsia"/>
        </w:rPr>
        <w:t>机器学习等领域，提出了一种</w:t>
      </w:r>
      <w:r w:rsidR="00617832" w:rsidRPr="00193809">
        <w:rPr>
          <w:rFonts w:ascii="宋体" w:eastAsia="宋体" w:hAnsi="宋体" w:hint="eastAsia"/>
        </w:rPr>
        <w:t>基于稀疏网络的数字识别方法。</w:t>
      </w:r>
    </w:p>
    <w:p w14:paraId="271B5F6A" w14:textId="7F3077BF" w:rsidR="00617832" w:rsidRDefault="00617832" w:rsidP="00617832">
      <w:pPr>
        <w:spacing w:line="360" w:lineRule="auto"/>
        <w:rPr>
          <w:rFonts w:ascii="宋体" w:eastAsia="宋体" w:hAnsi="宋体"/>
          <w:b/>
          <w:sz w:val="28"/>
        </w:rPr>
      </w:pPr>
      <w:r w:rsidRPr="00617832">
        <w:rPr>
          <w:rFonts w:ascii="宋体" w:eastAsia="宋体" w:hAnsi="宋体" w:hint="eastAsia"/>
          <w:b/>
          <w:sz w:val="28"/>
        </w:rPr>
        <w:t>背景技术</w:t>
      </w:r>
    </w:p>
    <w:p w14:paraId="702D1939" w14:textId="0273E53F" w:rsidR="00617832" w:rsidRPr="00193809" w:rsidRDefault="00193809" w:rsidP="00193809">
      <w:pPr>
        <w:spacing w:line="360" w:lineRule="auto"/>
        <w:rPr>
          <w:rFonts w:ascii="宋体" w:eastAsia="宋体" w:hAnsi="宋体"/>
        </w:rPr>
      </w:pPr>
      <w:r>
        <w:rPr>
          <w:rFonts w:ascii="宋体" w:eastAsia="宋体" w:hAnsi="宋体" w:hint="eastAsia"/>
        </w:rPr>
        <w:t xml:space="preserve">  </w:t>
      </w:r>
      <w:r w:rsidR="003F405A" w:rsidRPr="00193809">
        <w:rPr>
          <w:rFonts w:ascii="宋体" w:eastAsia="宋体" w:hAnsi="宋体" w:hint="eastAsia"/>
        </w:rPr>
        <w:t>数字识别问题</w:t>
      </w:r>
      <w:r w:rsidR="00EB32B1" w:rsidRPr="00193809">
        <w:rPr>
          <w:rFonts w:ascii="宋体" w:eastAsia="宋体" w:hAnsi="宋体" w:hint="eastAsia"/>
        </w:rPr>
        <w:t>通</w:t>
      </w:r>
      <w:r w:rsidR="002D522E" w:rsidRPr="00193809">
        <w:rPr>
          <w:rFonts w:ascii="宋体" w:eastAsia="宋体" w:hAnsi="宋体" w:hint="eastAsia"/>
        </w:rPr>
        <w:t>常被用来判断一个人工神经网络模型是否</w:t>
      </w:r>
      <w:r w:rsidR="008C696C" w:rsidRPr="00193809">
        <w:rPr>
          <w:rFonts w:ascii="宋体" w:eastAsia="宋体" w:hAnsi="宋体" w:hint="eastAsia"/>
        </w:rPr>
        <w:t>有很好的泛化</w:t>
      </w:r>
      <w:r w:rsidR="00EB32B1" w:rsidRPr="00193809">
        <w:rPr>
          <w:rFonts w:ascii="宋体" w:eastAsia="宋体" w:hAnsi="宋体" w:hint="eastAsia"/>
        </w:rPr>
        <w:t>和鉴别能力。通过</w:t>
      </w:r>
      <w:r w:rsidR="008C696C" w:rsidRPr="00193809">
        <w:rPr>
          <w:rFonts w:ascii="宋体" w:eastAsia="宋体" w:hAnsi="宋体" w:hint="eastAsia"/>
        </w:rPr>
        <w:t>训练集</w:t>
      </w:r>
      <w:r w:rsidR="00EB32B1" w:rsidRPr="00193809">
        <w:rPr>
          <w:rFonts w:ascii="宋体" w:eastAsia="宋体" w:hAnsi="宋体" w:hint="eastAsia"/>
        </w:rPr>
        <w:t>训练</w:t>
      </w:r>
      <w:r w:rsidR="008C696C" w:rsidRPr="00193809">
        <w:rPr>
          <w:rFonts w:ascii="宋体" w:eastAsia="宋体" w:hAnsi="宋体" w:hint="eastAsia"/>
        </w:rPr>
        <w:t>，设置好模型的参数</w:t>
      </w:r>
      <w:r w:rsidR="00D14D9C">
        <w:rPr>
          <w:rFonts w:ascii="宋体" w:eastAsia="宋体" w:hAnsi="宋体" w:hint="eastAsia"/>
        </w:rPr>
        <w:t>获得成熟的模型</w:t>
      </w:r>
      <w:r w:rsidR="008C696C" w:rsidRPr="00193809">
        <w:rPr>
          <w:rFonts w:ascii="宋体" w:eastAsia="宋体" w:hAnsi="宋体" w:hint="eastAsia"/>
        </w:rPr>
        <w:t>之后</w:t>
      </w:r>
      <w:r w:rsidR="00D14D9C">
        <w:rPr>
          <w:rFonts w:ascii="宋体" w:eastAsia="宋体" w:hAnsi="宋体" w:hint="eastAsia"/>
        </w:rPr>
        <w:t>，</w:t>
      </w:r>
      <w:r w:rsidR="008C696C" w:rsidRPr="00193809">
        <w:rPr>
          <w:rFonts w:ascii="宋体" w:eastAsia="宋体" w:hAnsi="宋体" w:hint="eastAsia"/>
        </w:rPr>
        <w:t>再去使用测试集来评估模型的区分能力。该问题可以认为是一个分类问题，输入是各个数字的图片，输出是数字的大小。</w:t>
      </w:r>
    </w:p>
    <w:p w14:paraId="65E9052D" w14:textId="63766D46" w:rsidR="009C02C5" w:rsidRPr="00193809" w:rsidRDefault="00193809" w:rsidP="00193809">
      <w:pPr>
        <w:spacing w:line="360" w:lineRule="auto"/>
        <w:rPr>
          <w:rFonts w:ascii="宋体" w:eastAsia="宋体" w:hAnsi="宋体"/>
        </w:rPr>
      </w:pPr>
      <w:r>
        <w:rPr>
          <w:rFonts w:ascii="宋体" w:eastAsia="宋体" w:hAnsi="宋体" w:hint="eastAsia"/>
        </w:rPr>
        <w:t xml:space="preserve">  </w:t>
      </w:r>
      <w:r w:rsidR="00DA7B20">
        <w:rPr>
          <w:rFonts w:ascii="宋体" w:eastAsia="宋体" w:hAnsi="宋体" w:hint="eastAsia"/>
        </w:rPr>
        <w:t>传统的图像识别方法大多是采用监督学习的方式训练神经网络</w:t>
      </w:r>
      <w:r w:rsidR="00F6251B">
        <w:rPr>
          <w:rFonts w:ascii="宋体" w:eastAsia="宋体" w:hAnsi="宋体" w:hint="eastAsia"/>
        </w:rPr>
        <w:t>，根据梯度下降法</w:t>
      </w:r>
      <w:r w:rsidR="00D14D9C">
        <w:rPr>
          <w:rFonts w:ascii="宋体" w:eastAsia="宋体" w:hAnsi="宋体" w:hint="eastAsia"/>
        </w:rPr>
        <w:t>调整参数、</w:t>
      </w:r>
      <w:r w:rsidR="00F6251B">
        <w:rPr>
          <w:rFonts w:ascii="宋体" w:eastAsia="宋体" w:hAnsi="宋体" w:hint="eastAsia"/>
        </w:rPr>
        <w:t>优化神经网络的识别效果</w:t>
      </w:r>
      <w:r w:rsidR="00912E02" w:rsidRPr="00193809">
        <w:rPr>
          <w:rFonts w:ascii="宋体" w:eastAsia="宋体" w:hAnsi="宋体" w:hint="eastAsia"/>
        </w:rPr>
        <w:t>。传统的方法存在的缺陷在于：1、需要大量的训练数据才能有很好的测试效果，导致训练模型需要消耗大量的时间和样本需求；2</w:t>
      </w:r>
      <w:r w:rsidR="006E4D72" w:rsidRPr="00193809">
        <w:rPr>
          <w:rFonts w:ascii="宋体" w:eastAsia="宋体" w:hAnsi="宋体" w:hint="eastAsia"/>
        </w:rPr>
        <w:t>、当</w:t>
      </w:r>
      <w:r w:rsidR="003558DF">
        <w:rPr>
          <w:rFonts w:ascii="宋体" w:eastAsia="宋体" w:hAnsi="宋体" w:hint="eastAsia"/>
        </w:rPr>
        <w:t>人工</w:t>
      </w:r>
      <w:r w:rsidR="006E4D72" w:rsidRPr="00193809">
        <w:rPr>
          <w:rFonts w:ascii="宋体" w:eastAsia="宋体" w:hAnsi="宋体" w:hint="eastAsia"/>
        </w:rPr>
        <w:t>神经网络的模型</w:t>
      </w:r>
      <w:r w:rsidR="00640AC4" w:rsidRPr="00193809">
        <w:rPr>
          <w:rFonts w:ascii="宋体" w:eastAsia="宋体" w:hAnsi="宋体" w:hint="eastAsia"/>
        </w:rPr>
        <w:t>训练的数据过少或者模型训练的次数过多时，会容易造成过拟合的现象。</w:t>
      </w:r>
    </w:p>
    <w:p w14:paraId="118ECE42" w14:textId="786B3FEE" w:rsidR="00640AC4" w:rsidRPr="00193809" w:rsidRDefault="00193809" w:rsidP="00193809">
      <w:pPr>
        <w:spacing w:line="360" w:lineRule="auto"/>
        <w:rPr>
          <w:rFonts w:ascii="宋体" w:eastAsia="宋体" w:hAnsi="宋体"/>
        </w:rPr>
      </w:pPr>
      <w:r>
        <w:rPr>
          <w:rFonts w:ascii="宋体" w:eastAsia="宋体" w:hAnsi="宋体" w:hint="eastAsia"/>
        </w:rPr>
        <w:t xml:space="preserve">  </w:t>
      </w:r>
      <w:r w:rsidR="00D14D9C">
        <w:rPr>
          <w:rFonts w:ascii="宋体" w:eastAsia="宋体" w:hAnsi="宋体" w:hint="eastAsia"/>
        </w:rPr>
        <w:t>为了解决传统人工神经网络中存在的痛点，学者们基于对果蝇</w:t>
      </w:r>
      <w:r w:rsidR="005E1DF8" w:rsidRPr="00193809">
        <w:rPr>
          <w:rFonts w:ascii="宋体" w:eastAsia="宋体" w:hAnsi="宋体" w:hint="eastAsia"/>
        </w:rPr>
        <w:t>嗅觉系统的研究提出了符合生物大脑结构的稀疏网络来解决这一问题。稀疏</w:t>
      </w:r>
      <w:r w:rsidR="003558DF">
        <w:rPr>
          <w:rFonts w:ascii="宋体" w:eastAsia="宋体" w:hAnsi="宋体" w:hint="eastAsia"/>
        </w:rPr>
        <w:t>网络</w:t>
      </w:r>
      <w:r w:rsidR="005E1DF8" w:rsidRPr="00193809">
        <w:rPr>
          <w:rFonts w:ascii="宋体" w:eastAsia="宋体" w:hAnsi="宋体" w:hint="eastAsia"/>
        </w:rPr>
        <w:t>将输入的低维数据映射到高维空间，</w:t>
      </w:r>
      <w:r w:rsidR="003558DF">
        <w:rPr>
          <w:rFonts w:ascii="宋体" w:eastAsia="宋体" w:hAnsi="宋体" w:hint="eastAsia"/>
        </w:rPr>
        <w:t>使得</w:t>
      </w:r>
      <w:r w:rsidR="005E1DF8" w:rsidRPr="00193809">
        <w:rPr>
          <w:rFonts w:ascii="宋体" w:eastAsia="宋体" w:hAnsi="宋体" w:hint="eastAsia"/>
        </w:rPr>
        <w:t>对于相似的输入有很好的泛化能力，而对不同的输入又有很好的鉴别能力。</w:t>
      </w:r>
      <w:r w:rsidR="0011282E" w:rsidRPr="00193809">
        <w:rPr>
          <w:rFonts w:ascii="宋体" w:eastAsia="宋体" w:hAnsi="宋体" w:hint="eastAsia"/>
        </w:rPr>
        <w:t>因而，</w:t>
      </w:r>
      <w:r w:rsidR="005E1DF8" w:rsidRPr="00193809">
        <w:rPr>
          <w:rFonts w:ascii="宋体" w:eastAsia="宋体" w:hAnsi="宋体" w:hint="eastAsia"/>
        </w:rPr>
        <w:t>该种编码</w:t>
      </w:r>
      <w:r w:rsidR="0011282E" w:rsidRPr="00193809">
        <w:rPr>
          <w:rFonts w:ascii="宋体" w:eastAsia="宋体" w:hAnsi="宋体" w:hint="eastAsia"/>
        </w:rPr>
        <w:t>方式</w:t>
      </w:r>
      <w:r w:rsidR="00D14D9C">
        <w:rPr>
          <w:rFonts w:ascii="宋体" w:eastAsia="宋体" w:hAnsi="宋体" w:hint="eastAsia"/>
        </w:rPr>
        <w:t>通常在应对有限</w:t>
      </w:r>
      <w:r w:rsidR="005E1DF8" w:rsidRPr="00193809">
        <w:rPr>
          <w:rFonts w:ascii="宋体" w:eastAsia="宋体" w:hAnsi="宋体" w:hint="eastAsia"/>
        </w:rPr>
        <w:t>训练集的情况下能有很好的表现</w:t>
      </w:r>
    </w:p>
    <w:p w14:paraId="2CACF7CB" w14:textId="2A0698ED" w:rsidR="0011282E" w:rsidRDefault="0011282E" w:rsidP="0001301D">
      <w:pPr>
        <w:spacing w:line="360" w:lineRule="auto"/>
        <w:rPr>
          <w:rFonts w:ascii="宋体" w:eastAsia="宋体" w:hAnsi="宋体"/>
          <w:b/>
          <w:sz w:val="28"/>
        </w:rPr>
      </w:pPr>
      <w:r w:rsidRPr="0011282E">
        <w:rPr>
          <w:rFonts w:ascii="宋体" w:eastAsia="宋体" w:hAnsi="宋体" w:hint="eastAsia"/>
          <w:b/>
          <w:sz w:val="28"/>
        </w:rPr>
        <w:t>发明内容</w:t>
      </w:r>
    </w:p>
    <w:p w14:paraId="5A258647" w14:textId="324F07BD" w:rsidR="0011282E" w:rsidRDefault="00193809" w:rsidP="0001301D">
      <w:pPr>
        <w:spacing w:line="360" w:lineRule="auto"/>
        <w:rPr>
          <w:rFonts w:ascii="宋体" w:eastAsia="宋体" w:hAnsi="宋体"/>
          <w:sz w:val="28"/>
        </w:rPr>
      </w:pPr>
      <w:r>
        <w:rPr>
          <w:rFonts w:ascii="宋体" w:eastAsia="宋体" w:hAnsi="宋体" w:hint="eastAsia"/>
          <w:b/>
          <w:sz w:val="28"/>
        </w:rPr>
        <w:t xml:space="preserve">  </w:t>
      </w:r>
      <w:r w:rsidR="003558DF">
        <w:rPr>
          <w:rFonts w:ascii="宋体" w:eastAsia="宋体" w:hAnsi="宋体" w:hint="eastAsia"/>
        </w:rPr>
        <w:t>通过模仿果蝇嗅觉的</w:t>
      </w:r>
      <w:r w:rsidR="0011282E" w:rsidRPr="00193809">
        <w:rPr>
          <w:rFonts w:ascii="宋体" w:eastAsia="宋体" w:hAnsi="宋体" w:hint="eastAsia"/>
        </w:rPr>
        <w:t>稀疏网络，将低维度的</w:t>
      </w:r>
      <w:r w:rsidR="008C7123">
        <w:rPr>
          <w:rFonts w:ascii="宋体" w:eastAsia="宋体" w:hAnsi="宋体" w:hint="eastAsia"/>
        </w:rPr>
        <w:t>数字图片信息</w:t>
      </w:r>
      <w:r w:rsidR="00B25C18">
        <w:rPr>
          <w:rFonts w:ascii="宋体" w:eastAsia="宋体" w:hAnsi="宋体" w:hint="eastAsia"/>
        </w:rPr>
        <w:t>映射到高维度的空间中，并且通过处理高维度的信息去识别数字</w:t>
      </w:r>
      <w:r w:rsidR="0011282E" w:rsidRPr="00193809">
        <w:rPr>
          <w:rFonts w:ascii="宋体" w:eastAsia="宋体" w:hAnsi="宋体" w:hint="eastAsia"/>
        </w:rPr>
        <w:t>。然而</w:t>
      </w:r>
      <w:r w:rsidR="00B25C18">
        <w:rPr>
          <w:rFonts w:ascii="宋体" w:eastAsia="宋体" w:hAnsi="宋体" w:hint="eastAsia"/>
        </w:rPr>
        <w:t>，如何去决定</w:t>
      </w:r>
      <w:r w:rsidR="0011282E" w:rsidRPr="00193809">
        <w:rPr>
          <w:rFonts w:ascii="宋体" w:eastAsia="宋体" w:hAnsi="宋体" w:hint="eastAsia"/>
        </w:rPr>
        <w:t>高低维度</w:t>
      </w:r>
      <w:r w:rsidR="00B25C18">
        <w:rPr>
          <w:rFonts w:ascii="宋体" w:eastAsia="宋体" w:hAnsi="宋体" w:hint="eastAsia"/>
        </w:rPr>
        <w:t>之间</w:t>
      </w:r>
      <w:r w:rsidR="0011282E" w:rsidRPr="00193809">
        <w:rPr>
          <w:rFonts w:ascii="宋体" w:eastAsia="宋体" w:hAnsi="宋体" w:hint="eastAsia"/>
        </w:rPr>
        <w:lastRenderedPageBreak/>
        <w:t>的映射关系</w:t>
      </w:r>
      <w:r w:rsidR="00B25C18">
        <w:rPr>
          <w:rFonts w:ascii="宋体" w:eastAsia="宋体" w:hAnsi="宋体" w:hint="eastAsia"/>
        </w:rPr>
        <w:t>和如何高效</w:t>
      </w:r>
      <w:r w:rsidR="0011282E" w:rsidRPr="00193809">
        <w:rPr>
          <w:rFonts w:ascii="宋体" w:eastAsia="宋体" w:hAnsi="宋体" w:hint="eastAsia"/>
        </w:rPr>
        <w:t>处理高</w:t>
      </w:r>
      <w:r w:rsidR="00B25C18">
        <w:rPr>
          <w:rFonts w:ascii="宋体" w:eastAsia="宋体" w:hAnsi="宋体" w:hint="eastAsia"/>
        </w:rPr>
        <w:t>维度</w:t>
      </w:r>
      <w:r w:rsidR="0011282E" w:rsidRPr="00193809">
        <w:rPr>
          <w:rFonts w:ascii="宋体" w:eastAsia="宋体" w:hAnsi="宋体" w:hint="eastAsia"/>
        </w:rPr>
        <w:t>的信息</w:t>
      </w:r>
      <w:r w:rsidR="00790EB1" w:rsidRPr="00193809">
        <w:rPr>
          <w:rFonts w:ascii="宋体" w:eastAsia="宋体" w:hAnsi="宋体" w:hint="eastAsia"/>
        </w:rPr>
        <w:t>，以及如何训练调整模型</w:t>
      </w:r>
      <w:r w:rsidR="00B25C18">
        <w:rPr>
          <w:rFonts w:ascii="宋体" w:eastAsia="宋体" w:hAnsi="宋体" w:hint="eastAsia"/>
        </w:rPr>
        <w:t>都</w:t>
      </w:r>
      <w:r w:rsidR="0011282E" w:rsidRPr="00193809">
        <w:rPr>
          <w:rFonts w:ascii="宋体" w:eastAsia="宋体" w:hAnsi="宋体" w:hint="eastAsia"/>
        </w:rPr>
        <w:t>是需要合理斟酌的。为</w:t>
      </w:r>
      <w:r w:rsidR="00B25C18">
        <w:rPr>
          <w:rFonts w:ascii="宋体" w:eastAsia="宋体" w:hAnsi="宋体" w:hint="eastAsia"/>
        </w:rPr>
        <w:t>此，本发明提出了一种二维随机稀疏的方式来构建维度之间的映射，并且</w:t>
      </w:r>
      <w:r w:rsidR="0011282E" w:rsidRPr="00193809">
        <w:rPr>
          <w:rFonts w:ascii="宋体" w:eastAsia="宋体" w:hAnsi="宋体" w:hint="eastAsia"/>
        </w:rPr>
        <w:t>引入簇的概念来保证高维数据处理的高效性。</w:t>
      </w:r>
    </w:p>
    <w:p w14:paraId="6B7FA6F0" w14:textId="26588224" w:rsidR="0011282E" w:rsidRPr="00193809" w:rsidRDefault="0011282E" w:rsidP="0001301D">
      <w:pPr>
        <w:spacing w:line="360" w:lineRule="auto"/>
        <w:rPr>
          <w:rFonts w:ascii="宋体" w:eastAsia="宋体" w:hAnsi="宋体"/>
        </w:rPr>
      </w:pPr>
      <w:r w:rsidRPr="00193809">
        <w:rPr>
          <w:rFonts w:ascii="宋体" w:eastAsia="宋体" w:hAnsi="宋体" w:hint="eastAsia"/>
        </w:rPr>
        <w:tab/>
      </w:r>
      <w:r w:rsidR="000A46F0" w:rsidRPr="00193809">
        <w:rPr>
          <w:rFonts w:ascii="宋体" w:eastAsia="宋体" w:hAnsi="宋体" w:hint="eastAsia"/>
        </w:rPr>
        <w:t>本发明解决其技术问题采用的技术方案是：</w:t>
      </w:r>
    </w:p>
    <w:p w14:paraId="41526530" w14:textId="2CDD12C1" w:rsidR="009B57B3" w:rsidRDefault="009B57B3" w:rsidP="0001301D">
      <w:pPr>
        <w:spacing w:line="360" w:lineRule="auto"/>
        <w:rPr>
          <w:rFonts w:ascii="宋体" w:eastAsia="宋体" w:hAnsi="宋体"/>
          <w:sz w:val="28"/>
        </w:rPr>
      </w:pPr>
      <w:r w:rsidRPr="009B57B3">
        <w:rPr>
          <w:rFonts w:ascii="宋体" w:eastAsia="宋体" w:hAnsi="宋体" w:hint="eastAsia"/>
          <w:sz w:val="28"/>
        </w:rPr>
        <w:tab/>
      </w:r>
      <w:r w:rsidRPr="00193809">
        <w:rPr>
          <w:rFonts w:ascii="宋体" w:eastAsia="宋体" w:hAnsi="宋体" w:hint="eastAsia"/>
        </w:rPr>
        <w:t>1.</w:t>
      </w:r>
      <w:r w:rsidR="00CC7BCC">
        <w:rPr>
          <w:rFonts w:ascii="宋体" w:eastAsia="宋体" w:hAnsi="宋体" w:hint="eastAsia"/>
        </w:rPr>
        <w:t>一种基于稀疏编码的数字识别方法，其特征</w:t>
      </w:r>
      <w:r w:rsidR="00790EB1" w:rsidRPr="00193809">
        <w:rPr>
          <w:rFonts w:ascii="宋体" w:eastAsia="宋体" w:hAnsi="宋体" w:hint="eastAsia"/>
        </w:rPr>
        <w:t>在于</w:t>
      </w:r>
      <w:r w:rsidR="001464F3">
        <w:rPr>
          <w:rFonts w:ascii="宋体" w:eastAsia="宋体" w:hAnsi="宋体" w:hint="eastAsia"/>
        </w:rPr>
        <w:t>：</w:t>
      </w:r>
      <w:r w:rsidR="00790EB1" w:rsidRPr="00193809">
        <w:rPr>
          <w:rFonts w:ascii="宋体" w:eastAsia="宋体" w:hAnsi="宋体" w:hint="eastAsia"/>
        </w:rPr>
        <w:t>构建以及训练</w:t>
      </w:r>
      <w:r w:rsidRPr="00193809">
        <w:rPr>
          <w:rFonts w:ascii="宋体" w:eastAsia="宋体" w:hAnsi="宋体" w:hint="eastAsia"/>
        </w:rPr>
        <w:t>稀疏神经网络包括以下步骤：</w:t>
      </w:r>
    </w:p>
    <w:p w14:paraId="22A0CBF0" w14:textId="77777777" w:rsidR="00EF53CA" w:rsidRDefault="009B57B3" w:rsidP="0001301D">
      <w:pPr>
        <w:pStyle w:val="ListParagraph"/>
        <w:numPr>
          <w:ilvl w:val="0"/>
          <w:numId w:val="2"/>
        </w:numPr>
        <w:spacing w:line="360" w:lineRule="auto"/>
        <w:ind w:firstLineChars="0"/>
        <w:rPr>
          <w:rFonts w:ascii="宋体" w:eastAsia="宋体" w:hAnsi="宋体"/>
        </w:rPr>
      </w:pPr>
      <w:r w:rsidRPr="00193809">
        <w:rPr>
          <w:rFonts w:ascii="宋体" w:eastAsia="宋体" w:hAnsi="宋体" w:hint="eastAsia"/>
        </w:rPr>
        <w:t>采用标准的手写数字MNIST</w:t>
      </w:r>
      <w:r w:rsidR="001464F3">
        <w:rPr>
          <w:rFonts w:ascii="宋体" w:eastAsia="宋体" w:hAnsi="宋体" w:hint="eastAsia"/>
        </w:rPr>
        <w:t>标准集，并将MNIST数据集中</w:t>
      </w:r>
      <w:r w:rsidR="00EF53CA">
        <w:rPr>
          <w:rFonts w:ascii="宋体" w:eastAsia="宋体" w:hAnsi="宋体" w:hint="eastAsia"/>
        </w:rPr>
        <w:t>乱序</w:t>
      </w:r>
      <w:r w:rsidR="001464F3">
        <w:rPr>
          <w:rFonts w:ascii="宋体" w:eastAsia="宋体" w:hAnsi="宋体" w:hint="eastAsia"/>
        </w:rPr>
        <w:t>的训练</w:t>
      </w:r>
    </w:p>
    <w:p w14:paraId="41E96BB1" w14:textId="326DFBF0" w:rsidR="009B57B3" w:rsidRPr="00193809" w:rsidRDefault="001464F3" w:rsidP="00193809">
      <w:pPr>
        <w:spacing w:line="360" w:lineRule="auto"/>
        <w:rPr>
          <w:rFonts w:ascii="宋体" w:eastAsia="宋体" w:hAnsi="宋体"/>
        </w:rPr>
      </w:pPr>
      <w:r w:rsidRPr="00EF53CA">
        <w:rPr>
          <w:rFonts w:ascii="宋体" w:eastAsia="宋体" w:hAnsi="宋体" w:hint="eastAsia"/>
        </w:rPr>
        <w:t>集和测</w:t>
      </w:r>
      <w:r w:rsidRPr="001464F3">
        <w:rPr>
          <w:rFonts w:ascii="宋体" w:eastAsia="宋体" w:hAnsi="宋体" w:hint="eastAsia"/>
        </w:rPr>
        <w:t>试</w:t>
      </w:r>
      <w:r>
        <w:rPr>
          <w:rFonts w:ascii="宋体" w:eastAsia="宋体" w:hAnsi="宋体" w:hint="eastAsia"/>
        </w:rPr>
        <w:t>集</w:t>
      </w:r>
      <w:r w:rsidR="001F5E14" w:rsidRPr="00193809">
        <w:rPr>
          <w:rFonts w:ascii="宋体" w:eastAsia="宋体" w:hAnsi="宋体" w:hint="eastAsia"/>
        </w:rPr>
        <w:t>图</w:t>
      </w:r>
      <w:r w:rsidR="00EF53CA">
        <w:rPr>
          <w:rFonts w:ascii="宋体" w:eastAsia="宋体" w:hAnsi="宋体" w:hint="eastAsia"/>
        </w:rPr>
        <w:t>像根据手写数字的大小进行分类存入对应数字的训练集和测试集</w:t>
      </w:r>
      <w:r w:rsidR="00D14D9C">
        <w:rPr>
          <w:rFonts w:ascii="宋体" w:eastAsia="宋体" w:hAnsi="宋体" w:hint="eastAsia"/>
        </w:rPr>
        <w:t>文件夹</w:t>
      </w:r>
      <w:r w:rsidR="00EF53CA">
        <w:rPr>
          <w:rFonts w:ascii="宋体" w:eastAsia="宋体" w:hAnsi="宋体" w:hint="eastAsia"/>
        </w:rPr>
        <w:t>中备用，且以列向量的形式被调用</w:t>
      </w:r>
      <w:r w:rsidR="005E7102">
        <w:rPr>
          <w:rFonts w:ascii="宋体" w:eastAsia="宋体" w:hAnsi="宋体" w:hint="eastAsia"/>
        </w:rPr>
        <w:t>；</w:t>
      </w:r>
    </w:p>
    <w:p w14:paraId="0F18CFA3" w14:textId="77777777" w:rsidR="0027538E" w:rsidRDefault="009D52AE" w:rsidP="00B629E1">
      <w:pPr>
        <w:pStyle w:val="ListParagraph"/>
        <w:numPr>
          <w:ilvl w:val="0"/>
          <w:numId w:val="2"/>
        </w:numPr>
        <w:spacing w:line="360" w:lineRule="auto"/>
        <w:ind w:firstLineChars="0"/>
        <w:rPr>
          <w:rFonts w:ascii="宋体" w:eastAsia="宋体" w:hAnsi="宋体"/>
        </w:rPr>
      </w:pPr>
      <w:r>
        <w:rPr>
          <w:rFonts w:ascii="宋体" w:eastAsia="宋体" w:hAnsi="宋体" w:hint="eastAsia"/>
        </w:rPr>
        <w:t>构建</w:t>
      </w:r>
      <w:r w:rsidR="00444D1A">
        <w:rPr>
          <w:rFonts w:ascii="宋体" w:eastAsia="宋体" w:hAnsi="宋体" w:hint="eastAsia"/>
        </w:rPr>
        <w:t>稀疏</w:t>
      </w:r>
      <w:r>
        <w:rPr>
          <w:rFonts w:ascii="宋体" w:eastAsia="宋体" w:hAnsi="宋体" w:hint="eastAsia"/>
        </w:rPr>
        <w:t>神经</w:t>
      </w:r>
      <w:r w:rsidR="00C9204B">
        <w:rPr>
          <w:rFonts w:ascii="宋体" w:eastAsia="宋体" w:hAnsi="宋体" w:hint="eastAsia"/>
        </w:rPr>
        <w:t>网络，包括以下过程：</w:t>
      </w:r>
      <w:r w:rsidR="00C9204B" w:rsidRPr="00C31AA4">
        <w:rPr>
          <w:rFonts w:ascii="宋体" w:eastAsia="宋体" w:hAnsi="宋体" w:hint="eastAsia"/>
          <w:b/>
          <w:highlight w:val="yellow"/>
        </w:rPr>
        <w:t>（2.1）</w:t>
      </w:r>
      <w:r w:rsidR="0027538E">
        <w:rPr>
          <w:rFonts w:ascii="宋体" w:eastAsia="宋体" w:hAnsi="宋体" w:hint="eastAsia"/>
          <w:b/>
        </w:rPr>
        <w:t>首先，</w:t>
      </w:r>
      <w:r w:rsidR="00C9204B">
        <w:rPr>
          <w:rFonts w:ascii="宋体" w:eastAsia="宋体" w:hAnsi="宋体" w:hint="eastAsia"/>
        </w:rPr>
        <w:t>构建</w:t>
      </w:r>
      <w:r w:rsidR="005E002A">
        <w:rPr>
          <w:rFonts w:ascii="宋体" w:eastAsia="宋体" w:hAnsi="宋体" w:hint="eastAsia"/>
        </w:rPr>
        <w:t>低维</w:t>
      </w:r>
      <w:r w:rsidR="00C9204B">
        <w:rPr>
          <w:rFonts w:ascii="宋体" w:eastAsia="宋体" w:hAnsi="宋体" w:hint="eastAsia"/>
        </w:rPr>
        <w:t>输入</w:t>
      </w:r>
      <w:r w:rsidR="005E002A">
        <w:rPr>
          <w:rFonts w:ascii="宋体" w:eastAsia="宋体" w:hAnsi="宋体" w:hint="eastAsia"/>
        </w:rPr>
        <w:t>层</w:t>
      </w:r>
      <w:r w:rsidR="00C9204B">
        <w:rPr>
          <w:rFonts w:ascii="宋体" w:eastAsia="宋体" w:hAnsi="宋体" w:hint="eastAsia"/>
        </w:rPr>
        <w:t>与</w:t>
      </w:r>
    </w:p>
    <w:p w14:paraId="7215EFEC" w14:textId="135BDF3B" w:rsidR="005E002A" w:rsidRDefault="005E002A" w:rsidP="005E002A">
      <w:pPr>
        <w:spacing w:line="360" w:lineRule="auto"/>
        <w:rPr>
          <w:rFonts w:ascii="宋体" w:eastAsia="宋体" w:hAnsi="宋体"/>
        </w:rPr>
      </w:pPr>
      <w:r w:rsidRPr="0027538E">
        <w:rPr>
          <w:rFonts w:ascii="宋体" w:eastAsia="宋体" w:hAnsi="宋体" w:hint="eastAsia"/>
        </w:rPr>
        <w:t>高维</w:t>
      </w:r>
      <w:r w:rsidR="00C9204B" w:rsidRPr="0027538E">
        <w:rPr>
          <w:rFonts w:ascii="宋体" w:eastAsia="宋体" w:hAnsi="宋体" w:hint="eastAsia"/>
        </w:rPr>
        <w:t>中间</w:t>
      </w:r>
      <w:r w:rsidR="00C9204B" w:rsidRPr="005E002A">
        <w:rPr>
          <w:rFonts w:ascii="宋体" w:eastAsia="宋体" w:hAnsi="宋体" w:hint="eastAsia"/>
        </w:rPr>
        <w:t>层之间的映射</w:t>
      </w:r>
      <w:r>
        <w:rPr>
          <w:rFonts w:ascii="宋体" w:eastAsia="宋体" w:hAnsi="宋体" w:hint="eastAsia"/>
        </w:rPr>
        <w:t>，</w:t>
      </w:r>
      <w:r w:rsidRPr="00C31AA4">
        <w:rPr>
          <w:rFonts w:ascii="宋体" w:eastAsia="宋体" w:hAnsi="宋体" w:hint="eastAsia"/>
          <w:b/>
          <w:highlight w:val="yellow"/>
        </w:rPr>
        <w:t>（2.2）</w:t>
      </w:r>
      <w:r w:rsidR="0027538E">
        <w:rPr>
          <w:rFonts w:ascii="宋体" w:eastAsia="宋体" w:hAnsi="宋体" w:hint="eastAsia"/>
          <w:b/>
        </w:rPr>
        <w:t>其次</w:t>
      </w:r>
      <w:r w:rsidR="00756336">
        <w:rPr>
          <w:rFonts w:ascii="宋体" w:eastAsia="宋体" w:hAnsi="宋体" w:hint="eastAsia"/>
          <w:b/>
        </w:rPr>
        <w:t>，</w:t>
      </w:r>
      <w:r w:rsidRPr="005E002A">
        <w:rPr>
          <w:rFonts w:ascii="宋体" w:eastAsia="宋体" w:hAnsi="宋体" w:hint="eastAsia"/>
        </w:rPr>
        <w:t>构建</w:t>
      </w:r>
      <w:r>
        <w:rPr>
          <w:rFonts w:ascii="宋体" w:eastAsia="宋体" w:hAnsi="宋体" w:hint="eastAsia"/>
        </w:rPr>
        <w:t>高维</w:t>
      </w:r>
      <w:r w:rsidRPr="005E002A">
        <w:rPr>
          <w:rFonts w:ascii="宋体" w:eastAsia="宋体" w:hAnsi="宋体" w:hint="eastAsia"/>
        </w:rPr>
        <w:t>中间层与</w:t>
      </w:r>
      <w:r>
        <w:rPr>
          <w:rFonts w:ascii="宋体" w:eastAsia="宋体" w:hAnsi="宋体" w:hint="eastAsia"/>
        </w:rPr>
        <w:t>低维</w:t>
      </w:r>
      <w:r w:rsidRPr="005E002A">
        <w:rPr>
          <w:rFonts w:ascii="宋体" w:eastAsia="宋体" w:hAnsi="宋体" w:hint="eastAsia"/>
        </w:rPr>
        <w:t>输出层之间的</w:t>
      </w:r>
      <w:r w:rsidR="0027538E">
        <w:rPr>
          <w:rFonts w:ascii="宋体" w:eastAsia="宋体" w:hAnsi="宋体" w:hint="eastAsia"/>
        </w:rPr>
        <w:t>二维稀疏矩阵，</w:t>
      </w:r>
      <w:r w:rsidR="00756336">
        <w:rPr>
          <w:rFonts w:ascii="宋体" w:eastAsia="宋体" w:hAnsi="宋体" w:hint="eastAsia"/>
        </w:rPr>
        <w:t>定义簇概念。</w:t>
      </w:r>
      <w:r w:rsidR="0027538E" w:rsidRPr="00C31AA4">
        <w:rPr>
          <w:rFonts w:ascii="宋体" w:eastAsia="宋体" w:hAnsi="宋体" w:hint="eastAsia"/>
          <w:highlight w:val="yellow"/>
        </w:rPr>
        <w:t>（2.3</w:t>
      </w:r>
      <w:r w:rsidR="00AD2DFC" w:rsidRPr="00C31AA4">
        <w:rPr>
          <w:rFonts w:ascii="宋体" w:eastAsia="宋体" w:hAnsi="宋体" w:hint="eastAsia"/>
          <w:highlight w:val="yellow"/>
        </w:rPr>
        <w:t>）</w:t>
      </w:r>
      <w:r w:rsidR="00AD2DFC">
        <w:rPr>
          <w:rFonts w:ascii="宋体" w:eastAsia="宋体" w:hAnsi="宋体" w:hint="eastAsia"/>
        </w:rPr>
        <w:t>最后，定义</w:t>
      </w:r>
      <w:r w:rsidR="00A74F22">
        <w:rPr>
          <w:rFonts w:ascii="宋体" w:eastAsia="宋体" w:hAnsi="宋体" w:hint="eastAsia"/>
        </w:rPr>
        <w:t>簇特征以及神经</w:t>
      </w:r>
      <w:r w:rsidR="0027538E">
        <w:rPr>
          <w:rFonts w:ascii="宋体" w:eastAsia="宋体" w:hAnsi="宋体" w:hint="eastAsia"/>
        </w:rPr>
        <w:t>网络的决策过程：具体过程如下：</w:t>
      </w:r>
    </w:p>
    <w:p w14:paraId="79AA47BA" w14:textId="77777777" w:rsidR="0027538E" w:rsidRDefault="0027538E" w:rsidP="0027538E">
      <w:pPr>
        <w:spacing w:line="360" w:lineRule="auto"/>
        <w:ind w:left="1080" w:hangingChars="450" w:hanging="1080"/>
        <w:rPr>
          <w:rFonts w:ascii="宋体" w:eastAsia="宋体" w:hAnsi="宋体"/>
        </w:rPr>
      </w:pPr>
      <w:r>
        <w:rPr>
          <w:rFonts w:ascii="宋体" w:eastAsia="宋体" w:hAnsi="宋体" w:hint="eastAsia"/>
        </w:rPr>
        <w:t xml:space="preserve">   </w:t>
      </w:r>
      <w:r>
        <w:rPr>
          <w:rFonts w:ascii="宋体" w:eastAsia="宋体" w:hAnsi="宋体"/>
        </w:rPr>
        <w:t>2.1）</w:t>
      </w:r>
      <w:r w:rsidRPr="00444D1A">
        <w:rPr>
          <w:rFonts w:ascii="宋体" w:eastAsia="宋体" w:hAnsi="宋体" w:hint="eastAsia"/>
        </w:rPr>
        <w:t>模仿生物体的大脑结构，采取稀疏矩</w:t>
      </w:r>
      <w:r w:rsidRPr="009D52AE">
        <w:rPr>
          <w:rFonts w:ascii="宋体" w:eastAsia="宋体" w:hAnsi="宋体" w:hint="eastAsia"/>
        </w:rPr>
        <w:t>阵的方式构建</w:t>
      </w:r>
      <m:oMath>
        <m:r>
          <m:rPr>
            <m:sty m:val="p"/>
          </m:rPr>
          <w:rPr>
            <w:rFonts w:ascii="Cambria Math" w:eastAsia="宋体" w:hAnsi="Cambria Math"/>
          </w:rPr>
          <m:t>m</m:t>
        </m:r>
      </m:oMath>
      <w:r w:rsidRPr="009D52AE">
        <w:rPr>
          <w:rFonts w:ascii="宋体" w:eastAsia="宋体" w:hAnsi="宋体" w:hint="eastAsia"/>
        </w:rPr>
        <w:t>维输入</w:t>
      </w:r>
      <w:r>
        <w:rPr>
          <w:rFonts w:ascii="宋体" w:eastAsia="宋体" w:hAnsi="宋体" w:hint="eastAsia"/>
        </w:rPr>
        <w:t>单元</w:t>
      </w:r>
    </w:p>
    <w:p w14:paraId="711A6DA7" w14:textId="326AC9A7" w:rsidR="0027538E" w:rsidRDefault="00165904" w:rsidP="0027538E">
      <w:pPr>
        <w:spacing w:line="360" w:lineRule="auto"/>
        <w:ind w:left="1080" w:hangingChars="450" w:hanging="1080"/>
        <w:rPr>
          <w:rFonts w:ascii="宋体" w:eastAsia="宋体" w:hAnsi="宋体"/>
        </w:rPr>
      </w:pPr>
      <m:oMath>
        <m:sSub>
          <m:sSubPr>
            <m:ctrlPr>
              <w:rPr>
                <w:rFonts w:ascii="Cambria Math" w:eastAsia="宋体" w:hAnsi="Cambria Math"/>
              </w:rPr>
            </m:ctrlPr>
          </m:sSubPr>
          <m:e>
            <m:r>
              <m:rPr>
                <m:sty m:val="p"/>
              </m:rPr>
              <w:rPr>
                <w:rFonts w:ascii="Cambria Math" w:eastAsia="宋体" w:hAnsi="Cambria Math"/>
              </w:rPr>
              <m:t>(</m:t>
            </m:r>
            <m:r>
              <w:rPr>
                <w:rFonts w:ascii="Cambria Math" w:eastAsia="宋体" w:hAnsi="Cambria Math"/>
              </w:rPr>
              <m:t>Input</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Input</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Input</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Input</m:t>
            </m:r>
          </m:e>
          <m:sub>
            <m:r>
              <w:rPr>
                <w:rFonts w:ascii="Cambria Math" w:eastAsia="宋体" w:hAnsi="Cambria Math"/>
              </w:rPr>
              <m:t>m</m:t>
            </m:r>
          </m:sub>
        </m:sSub>
        <m:r>
          <m:rPr>
            <m:sty m:val="p"/>
          </m:rPr>
          <w:rPr>
            <w:rFonts w:ascii="Cambria Math" w:eastAsia="宋体" w:hAnsi="Cambria Math"/>
          </w:rPr>
          <m:t>)</m:t>
        </m:r>
      </m:oMath>
      <w:r w:rsidR="0027538E">
        <w:rPr>
          <w:rFonts w:ascii="宋体" w:eastAsia="宋体" w:hAnsi="宋体" w:hint="eastAsia"/>
        </w:rPr>
        <w:t xml:space="preserve"> </w:t>
      </w:r>
      <w:r w:rsidR="0027538E" w:rsidRPr="00B629E1">
        <w:rPr>
          <w:rFonts w:ascii="宋体" w:eastAsia="宋体" w:hAnsi="宋体" w:hint="eastAsia"/>
        </w:rPr>
        <w:t>与</w:t>
      </w:r>
      <m:oMath>
        <m:r>
          <m:rPr>
            <m:sty m:val="p"/>
          </m:rPr>
          <w:rPr>
            <w:rFonts w:ascii="Cambria Math" w:eastAsia="宋体" w:hAnsi="Cambria Math"/>
          </w:rPr>
          <m:t>n(n&gt;m)</m:t>
        </m:r>
      </m:oMath>
      <w:r w:rsidR="0027538E" w:rsidRPr="00B629E1">
        <w:rPr>
          <w:rFonts w:ascii="宋体" w:eastAsia="宋体" w:hAnsi="宋体" w:hint="eastAsia"/>
        </w:rPr>
        <w:t>维神经</w:t>
      </w:r>
      <w:r w:rsidR="0027538E">
        <w:rPr>
          <w:rFonts w:ascii="宋体" w:eastAsia="宋体" w:hAnsi="宋体" w:hint="eastAsia"/>
        </w:rPr>
        <w:t>单</w:t>
      </w:r>
      <w:r w:rsidR="0027538E" w:rsidRPr="00B629E1">
        <w:rPr>
          <w:rFonts w:ascii="宋体" w:eastAsia="宋体" w:hAnsi="宋体" w:hint="eastAsia"/>
        </w:rPr>
        <w:t>元</w:t>
      </w:r>
    </w:p>
    <w:p w14:paraId="3DA26738" w14:textId="628278DE" w:rsidR="0027538E" w:rsidRDefault="00165904" w:rsidP="0027538E">
      <w:pPr>
        <w:spacing w:line="360" w:lineRule="auto"/>
        <w:ind w:left="1080" w:hangingChars="450" w:hanging="1080"/>
        <w:rPr>
          <w:rFonts w:ascii="宋体" w:eastAsia="宋体" w:hAnsi="宋体"/>
        </w:rPr>
      </w:pPr>
      <m:oMath>
        <m:sSub>
          <m:sSubPr>
            <m:ctrlPr>
              <w:rPr>
                <w:rFonts w:ascii="Cambria Math" w:eastAsia="宋体" w:hAnsi="Cambria Math"/>
              </w:rPr>
            </m:ctrlPr>
          </m:sSubPr>
          <m:e>
            <m:r>
              <m:rPr>
                <m:sty m:val="p"/>
              </m:rPr>
              <w:rPr>
                <w:rFonts w:ascii="Cambria Math" w:eastAsia="宋体" w:hAnsi="Cambria Math"/>
              </w:rPr>
              <m:t>(</m:t>
            </m:r>
            <m:r>
              <w:rPr>
                <w:rFonts w:ascii="Cambria Math" w:eastAsia="宋体" w:hAnsi="Cambria Math"/>
              </w:rPr>
              <m:t>Neuron</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Neuron</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Neuron</m:t>
            </m:r>
          </m:e>
          <m:sub>
            <m:r>
              <w:rPr>
                <w:rFonts w:ascii="Cambria Math" w:eastAsia="宋体" w:hAnsi="Cambria Math"/>
              </w:rPr>
              <m:t>j</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Neuron</m:t>
            </m:r>
          </m:e>
          <m:sub>
            <m:r>
              <w:rPr>
                <w:rFonts w:ascii="Cambria Math" w:eastAsia="宋体" w:hAnsi="Cambria Math"/>
              </w:rPr>
              <m:t>n</m:t>
            </m:r>
          </m:sub>
        </m:sSub>
        <m:r>
          <m:rPr>
            <m:sty m:val="p"/>
          </m:rPr>
          <w:rPr>
            <w:rFonts w:ascii="Cambria Math" w:eastAsia="宋体" w:hAnsi="Cambria Math"/>
          </w:rPr>
          <m:t>)</m:t>
        </m:r>
      </m:oMath>
      <w:r w:rsidR="0027538E" w:rsidRPr="00B629E1">
        <w:rPr>
          <w:rFonts w:ascii="宋体" w:eastAsia="宋体" w:hAnsi="宋体" w:hint="eastAsia"/>
        </w:rPr>
        <w:t>之间的连接，稀疏矩阵</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nm</m:t>
            </m:r>
          </m:sub>
        </m:sSub>
      </m:oMath>
      <w:r w:rsidR="0027538E" w:rsidRPr="00B629E1">
        <w:rPr>
          <w:rFonts w:ascii="宋体" w:eastAsia="宋体" w:hAnsi="宋体" w:hint="eastAsia"/>
        </w:rPr>
        <w:t>代表输入</w:t>
      </w:r>
    </w:p>
    <w:p w14:paraId="39D6F418" w14:textId="77777777" w:rsidR="0027538E" w:rsidRDefault="0027538E" w:rsidP="0027538E">
      <w:pPr>
        <w:spacing w:line="360" w:lineRule="auto"/>
        <w:ind w:left="1080" w:hangingChars="450" w:hanging="1080"/>
        <w:rPr>
          <w:rFonts w:ascii="宋体" w:eastAsia="宋体" w:hAnsi="宋体"/>
        </w:rPr>
      </w:pPr>
      <w:r>
        <w:rPr>
          <w:rFonts w:ascii="宋体" w:eastAsia="宋体" w:hAnsi="宋体" w:hint="eastAsia"/>
        </w:rPr>
        <w:t>层</w:t>
      </w:r>
      <w:r w:rsidRPr="00B629E1">
        <w:rPr>
          <w:rFonts w:ascii="宋体" w:eastAsia="宋体" w:hAnsi="宋体" w:hint="eastAsia"/>
        </w:rPr>
        <w:t>与</w:t>
      </w:r>
      <w:r>
        <w:rPr>
          <w:rFonts w:ascii="宋体" w:eastAsia="宋体" w:hAnsi="宋体" w:hint="eastAsia"/>
        </w:rPr>
        <w:t>中间</w:t>
      </w:r>
      <w:r w:rsidRPr="00B629E1">
        <w:rPr>
          <w:rFonts w:ascii="宋体" w:eastAsia="宋体" w:hAnsi="宋体" w:hint="eastAsia"/>
        </w:rPr>
        <w:t>神经元</w:t>
      </w:r>
      <w:r>
        <w:rPr>
          <w:rFonts w:ascii="宋体" w:eastAsia="宋体" w:hAnsi="宋体" w:hint="eastAsia"/>
        </w:rPr>
        <w:t>层</w:t>
      </w:r>
      <w:r w:rsidRPr="00B629E1">
        <w:rPr>
          <w:rFonts w:ascii="宋体" w:eastAsia="宋体" w:hAnsi="宋体" w:hint="eastAsia"/>
        </w:rPr>
        <w:t>之间</w:t>
      </w:r>
      <w:r>
        <w:rPr>
          <w:rFonts w:ascii="宋体" w:eastAsia="宋体" w:hAnsi="宋体" w:hint="eastAsia"/>
        </w:rPr>
        <w:t>的稀疏连接，且该矩阵的初始值是介于0、1之间的随</w:t>
      </w:r>
    </w:p>
    <w:p w14:paraId="789B61D6" w14:textId="45B42B28" w:rsidR="0027538E" w:rsidRPr="00B629E1" w:rsidRDefault="0027538E" w:rsidP="0027538E">
      <w:pPr>
        <w:spacing w:line="360" w:lineRule="auto"/>
        <w:ind w:left="1080" w:hangingChars="450" w:hanging="1080"/>
        <w:rPr>
          <w:rFonts w:ascii="宋体" w:eastAsia="宋体" w:hAnsi="宋体"/>
        </w:rPr>
      </w:pPr>
      <w:r>
        <w:rPr>
          <w:rFonts w:ascii="宋体" w:eastAsia="宋体" w:hAnsi="宋体" w:hint="eastAsia"/>
        </w:rPr>
        <w:t>机值</w:t>
      </w:r>
      <m:oMath>
        <m:r>
          <m:rPr>
            <m:sty m:val="p"/>
          </m:rPr>
          <w:rPr>
            <w:rFonts w:ascii="Cambria Math" w:eastAsia="宋体" w:hAnsi="Cambria Math"/>
          </w:rPr>
          <m:t>μ</m:t>
        </m:r>
      </m:oMath>
      <w:r w:rsidRPr="00B629E1">
        <w:rPr>
          <w:rFonts w:ascii="宋体" w:eastAsia="宋体" w:hAnsi="宋体" w:hint="eastAsia"/>
        </w:rPr>
        <w:t>,</w:t>
      </w:r>
      <w:r w:rsidR="00A115DE">
        <w:rPr>
          <w:rFonts w:ascii="宋体" w:eastAsia="宋体" w:hAnsi="宋体" w:hint="eastAsia"/>
        </w:rPr>
        <w:t>因而可得</w:t>
      </w:r>
      <w:r w:rsidR="00A115DE">
        <w:rPr>
          <w:rFonts w:ascii="宋体" w:eastAsia="宋体" w:hAnsi="宋体"/>
        </w:rPr>
        <w:t>n*m</w:t>
      </w:r>
      <w:r w:rsidR="00A115DE">
        <w:rPr>
          <w:rFonts w:ascii="宋体" w:eastAsia="宋体" w:hAnsi="宋体" w:hint="eastAsia"/>
        </w:rPr>
        <w:t>维矩阵</w:t>
      </w:r>
      <m:oMath>
        <m:r>
          <w:rPr>
            <w:rFonts w:ascii="Cambria Math" w:eastAsia="宋体" w:hAnsi="Cambria Math" w:hint="eastAsia"/>
          </w:rPr>
          <m:t>M</m:t>
        </m:r>
        <m:r>
          <m:rPr>
            <m:sty m:val="p"/>
          </m:rPr>
          <w:rPr>
            <w:rFonts w:ascii="Cambria Math" w:eastAsia="宋体" w:hAnsi="Cambria Math"/>
          </w:rPr>
          <m:t xml:space="preserve"> </m:t>
        </m:r>
      </m:oMath>
      <w:r w:rsidRPr="00B629E1">
        <w:rPr>
          <w:rFonts w:ascii="宋体" w:eastAsia="宋体" w:hAnsi="宋体" w:hint="eastAsia"/>
        </w:rPr>
        <w:t>：</w:t>
      </w:r>
    </w:p>
    <w:p w14:paraId="7C053431" w14:textId="5C0AC32C" w:rsidR="0027538E" w:rsidRPr="0027538E" w:rsidRDefault="00165904" w:rsidP="0027538E">
      <w:pPr>
        <w:spacing w:line="360" w:lineRule="auto"/>
        <w:rPr>
          <w:rFonts w:ascii="宋体" w:eastAsia="宋体" w:hAnsi="宋体"/>
          <w:sz w:val="28"/>
        </w:rPr>
      </w:pPr>
      <m:oMathPara>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ji</m:t>
              </m:r>
            </m:sub>
          </m:sSub>
          <m:r>
            <w:rPr>
              <w:rFonts w:ascii="Cambria Math" w:eastAsia="宋体" w:hAnsi="Cambria Math"/>
            </w:rPr>
            <m:t>=</m:t>
          </m:r>
          <m:r>
            <m:rPr>
              <m:sty m:val="p"/>
            </m:rPr>
            <w:rPr>
              <w:rFonts w:ascii="Cambria Math" w:eastAsia="宋体" w:hAnsi="Cambria Math"/>
            </w:rPr>
            <m:t xml:space="preserve">{μ  </m:t>
          </m:r>
          <m:r>
            <m:rPr>
              <m:sty m:val="p"/>
            </m:rPr>
            <w:rPr>
              <w:rFonts w:ascii="Cambria Math" w:eastAsia="宋体" w:hAnsi="Cambria Math" w:hint="eastAsia"/>
            </w:rPr>
            <m:t>如果输入</m:t>
          </m:r>
          <m:r>
            <m:rPr>
              <m:sty m:val="p"/>
            </m:rPr>
            <w:rPr>
              <w:rFonts w:ascii="Cambria Math" w:eastAsia="宋体" w:hAnsi="Cambria Math" w:hint="eastAsia"/>
            </w:rPr>
            <m:t>i</m:t>
          </m:r>
          <m:r>
            <m:rPr>
              <m:sty m:val="p"/>
            </m:rPr>
            <w:rPr>
              <w:rFonts w:ascii="Cambria Math" w:eastAsia="宋体" w:hAnsi="Cambria Math" w:hint="eastAsia"/>
            </w:rPr>
            <m:t>与神经元</m:t>
          </m:r>
          <m:r>
            <m:rPr>
              <m:sty m:val="p"/>
            </m:rPr>
            <w:rPr>
              <w:rFonts w:ascii="Cambria Math" w:eastAsia="宋体" w:hAnsi="Cambria Math" w:hint="eastAsia"/>
            </w:rPr>
            <m:t>j</m:t>
          </m:r>
          <m:r>
            <m:rPr>
              <m:sty m:val="p"/>
            </m:rPr>
            <w:rPr>
              <w:rFonts w:ascii="Cambria Math" w:eastAsia="宋体" w:hAnsi="Cambria Math" w:hint="eastAsia"/>
            </w:rPr>
            <m:t>相连</m:t>
          </m:r>
          <m:r>
            <m:rPr>
              <m:sty m:val="p"/>
            </m:rPr>
            <w:rPr>
              <w:rFonts w:ascii="Cambria Math" w:eastAsia="宋体" w:hAnsi="Cambria Math" w:hint="eastAsia"/>
            </w:rPr>
            <m:t>}</m:t>
          </m:r>
          <m:r>
            <w:rPr>
              <w:rFonts w:ascii="Cambria Math" w:eastAsia="宋体" w:hAnsi="Cambria Math" w:hint="eastAsia"/>
              <w:sz w:val="28"/>
            </w:rPr>
            <m:t xml:space="preserve"> </m:t>
          </m:r>
          <m:r>
            <w:rPr>
              <w:rFonts w:ascii="Cambria Math" w:eastAsia="宋体" w:hAnsi="Cambria Math"/>
              <w:sz w:val="28"/>
            </w:rPr>
            <m:t xml:space="preserve">        </m:t>
          </m:r>
        </m:oMath>
      </m:oMathPara>
    </w:p>
    <w:p w14:paraId="34D49B4A" w14:textId="77777777" w:rsidR="0027538E" w:rsidRPr="00F07DE9" w:rsidRDefault="0027538E" w:rsidP="0027538E">
      <w:pPr>
        <w:spacing w:line="360" w:lineRule="auto"/>
        <w:rPr>
          <w:rFonts w:ascii="宋体" w:eastAsia="宋体" w:hAnsi="宋体"/>
          <w:sz w:val="28"/>
        </w:rPr>
      </w:pPr>
    </w:p>
    <w:p w14:paraId="0390DD5D" w14:textId="2F4C3CF6" w:rsidR="00D265C3" w:rsidRPr="00D265C3" w:rsidRDefault="0027538E" w:rsidP="005E002A">
      <w:pPr>
        <w:spacing w:line="360" w:lineRule="auto"/>
        <w:rPr>
          <w:rFonts w:ascii="宋体" w:eastAsia="宋体" w:hAnsi="宋体"/>
          <w:sz w:val="28"/>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2.2</w:t>
      </w:r>
      <w:r w:rsidR="00D265C3">
        <w:rPr>
          <w:rFonts w:ascii="宋体" w:eastAsia="宋体" w:hAnsi="宋体" w:hint="eastAsia"/>
        </w:rPr>
        <w:t>）</w:t>
      </w:r>
      <w:r w:rsidR="002A6274">
        <w:rPr>
          <w:rFonts w:ascii="宋体" w:eastAsia="宋体" w:hAnsi="宋体" w:hint="eastAsia"/>
        </w:rPr>
        <w:t>构建N维高维中间层</w:t>
      </w:r>
      <m:oMath>
        <m:sSub>
          <m:sSubPr>
            <m:ctrlPr>
              <w:rPr>
                <w:rFonts w:ascii="Cambria Math" w:eastAsia="宋体" w:hAnsi="Cambria Math"/>
              </w:rPr>
            </m:ctrlPr>
          </m:sSubPr>
          <m:e>
            <m:r>
              <m:rPr>
                <m:sty m:val="p"/>
              </m:rPr>
              <w:rPr>
                <w:rFonts w:ascii="Cambria Math" w:eastAsia="宋体" w:hAnsi="Cambria Math"/>
              </w:rPr>
              <m:t>(</m:t>
            </m:r>
            <m:r>
              <w:rPr>
                <w:rFonts w:ascii="Cambria Math" w:eastAsia="宋体" w:hAnsi="Cambria Math"/>
              </w:rPr>
              <m:t>Neuron</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Neuron</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sSub>
              <m:sSubPr>
                <m:ctrlPr>
                  <w:rPr>
                    <w:rFonts w:ascii="Cambria Math" w:eastAsia="宋体" w:hAnsi="Cambria Math"/>
                  </w:rPr>
                </m:ctrlPr>
              </m:sSubPr>
              <m:e>
                <m:r>
                  <w:rPr>
                    <w:rFonts w:ascii="Cambria Math" w:eastAsia="宋体" w:hAnsi="Cambria Math"/>
                  </w:rPr>
                  <m:t>Neuron</m:t>
                </m:r>
              </m:e>
              <m:sub>
                <m:r>
                  <w:rPr>
                    <w:rFonts w:ascii="Cambria Math" w:eastAsia="宋体" w:hAnsi="Cambria Math"/>
                  </w:rPr>
                  <m:t>j</m:t>
                </m:r>
              </m:sub>
            </m:sSub>
            <m:r>
              <m:rPr>
                <m:sty m:val="p"/>
              </m:rPr>
              <w:rPr>
                <w:rFonts w:ascii="Cambria Math" w:eastAsia="宋体" w:hAnsi="Cambria Math" w:hint="eastAsia"/>
              </w:rPr>
              <m:t>,</m:t>
            </m:r>
            <m:r>
              <w:rPr>
                <w:rFonts w:ascii="Cambria Math" w:eastAsia="宋体" w:hAnsi="Cambria Math"/>
              </w:rPr>
              <m:t>Neuron</m:t>
            </m:r>
          </m:e>
          <m:sub>
            <m:r>
              <w:rPr>
                <w:rFonts w:ascii="Cambria Math" w:eastAsia="宋体" w:hAnsi="Cambria Math"/>
              </w:rPr>
              <m:t>n</m:t>
            </m:r>
          </m:sub>
        </m:sSub>
        <m:r>
          <m:rPr>
            <m:sty m:val="p"/>
          </m:rPr>
          <w:rPr>
            <w:rFonts w:ascii="Cambria Math" w:eastAsia="宋体" w:hAnsi="Cambria Math"/>
          </w:rPr>
          <m:t>)</m:t>
        </m:r>
      </m:oMath>
      <w:r w:rsidR="002A6274">
        <w:rPr>
          <w:rFonts w:ascii="宋体" w:eastAsia="宋体" w:hAnsi="宋体" w:hint="eastAsia"/>
        </w:rPr>
        <w:t>与</w:t>
      </w:r>
      <w:r w:rsidR="00C55FFF">
        <w:rPr>
          <w:rFonts w:ascii="宋体" w:eastAsia="宋体" w:hAnsi="宋体" w:hint="eastAsia"/>
        </w:rPr>
        <w:t>S维</w:t>
      </w:r>
      <w:r w:rsidR="002A6274">
        <w:rPr>
          <w:rFonts w:ascii="宋体" w:eastAsia="宋体" w:hAnsi="宋体" w:hint="eastAsia"/>
        </w:rPr>
        <w:t>低维输出层</w:t>
      </w:r>
      <m:oMath>
        <m:sSub>
          <m:sSubPr>
            <m:ctrlPr>
              <w:rPr>
                <w:rFonts w:ascii="Cambria Math" w:eastAsia="宋体" w:hAnsi="Cambria Math"/>
              </w:rPr>
            </m:ctrlPr>
          </m:sSubPr>
          <m:e>
            <m:r>
              <m:rPr>
                <m:sty m:val="p"/>
              </m:rPr>
              <w:rPr>
                <w:rFonts w:ascii="Cambria Math" w:eastAsia="宋体" w:hAnsi="Cambria Math"/>
              </w:rPr>
              <m:t>(</m:t>
            </m:r>
            <m:r>
              <w:rPr>
                <w:rFonts w:ascii="Cambria Math" w:eastAsia="宋体" w:hAnsi="Cambria Math" w:hint="eastAsia"/>
              </w:rPr>
              <m:t>Output</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Output</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sSub>
              <m:sSubPr>
                <m:ctrlPr>
                  <w:rPr>
                    <w:rFonts w:ascii="Cambria Math" w:eastAsia="宋体" w:hAnsi="Cambria Math"/>
                  </w:rPr>
                </m:ctrlPr>
              </m:sSubPr>
              <m:e>
                <m:r>
                  <w:rPr>
                    <w:rFonts w:ascii="Cambria Math" w:eastAsia="宋体" w:hAnsi="Cambria Math" w:hint="eastAsia"/>
                  </w:rPr>
                  <m:t>Output</m:t>
                </m:r>
              </m:e>
              <m:sub>
                <m:r>
                  <w:rPr>
                    <w:rFonts w:ascii="Cambria Math" w:eastAsia="宋体" w:hAnsi="Cambria Math"/>
                  </w:rPr>
                  <m:t>i</m:t>
                </m:r>
                <m:ctrlPr>
                  <w:rPr>
                    <w:rFonts w:ascii="Cambria Math" w:eastAsia="宋体" w:hAnsi="Cambria Math" w:hint="eastAsia"/>
                  </w:rPr>
                </m:ctrlPr>
              </m:sub>
            </m:sSub>
            <m:r>
              <w:rPr>
                <w:rFonts w:ascii="Cambria Math" w:eastAsia="宋体" w:hAnsi="Cambria Math"/>
              </w:rPr>
              <m:t>,</m:t>
            </m:r>
            <m:r>
              <w:rPr>
                <w:rFonts w:ascii="Cambria Math" w:eastAsia="宋体" w:hAnsi="Cambria Math" w:hint="eastAsia"/>
              </w:rPr>
              <m:t>Output</m:t>
            </m:r>
          </m:e>
          <m:sub>
            <m:r>
              <w:rPr>
                <w:rFonts w:ascii="Cambria Math" w:eastAsia="宋体" w:hAnsi="Cambria Math" w:hint="eastAsia"/>
              </w:rPr>
              <m:t>s</m:t>
            </m:r>
            <m:ctrlPr>
              <w:rPr>
                <w:rFonts w:ascii="Cambria Math" w:eastAsia="宋体" w:hAnsi="Cambria Math" w:hint="eastAsia"/>
              </w:rPr>
            </m:ctrlPr>
          </m:sub>
        </m:sSub>
        <m:r>
          <m:rPr>
            <m:sty m:val="p"/>
          </m:rPr>
          <w:rPr>
            <w:rFonts w:ascii="Cambria Math" w:eastAsia="宋体" w:hAnsi="Cambria Math"/>
          </w:rPr>
          <m:t>)</m:t>
        </m:r>
      </m:oMath>
      <w:r w:rsidR="002A6274">
        <w:rPr>
          <w:rFonts w:ascii="宋体" w:eastAsia="宋体" w:hAnsi="宋体" w:hint="eastAsia"/>
        </w:rPr>
        <w:t>之间的映射主要采取二维稀</w:t>
      </w:r>
      <w:r w:rsidR="00E34DC2">
        <w:rPr>
          <w:rFonts w:ascii="宋体" w:eastAsia="宋体" w:hAnsi="宋体" w:hint="eastAsia"/>
        </w:rPr>
        <w:t>疏矩</w:t>
      </w:r>
      <w:r w:rsidR="00E34DC2">
        <w:rPr>
          <w:rFonts w:ascii="宋体" w:eastAsia="宋体" w:hAnsi="宋体" w:hint="eastAsia"/>
        </w:rPr>
        <w:lastRenderedPageBreak/>
        <w:t>阵的形式。在随机生成一个稀疏矩阵之后，通过阈值过滤的方式，即若矩阵中的值大于某个设定的阈值，则认为，该值代表的神经元</w:t>
      </w:r>
      <m:oMath>
        <m:sSub>
          <m:sSubPr>
            <m:ctrlPr>
              <w:rPr>
                <w:rFonts w:ascii="Cambria Math" w:eastAsia="宋体" w:hAnsi="Cambria Math"/>
              </w:rPr>
            </m:ctrlPr>
          </m:sSubPr>
          <m:e>
            <m:r>
              <w:rPr>
                <w:rFonts w:ascii="Cambria Math" w:eastAsia="宋体" w:hAnsi="Cambria Math"/>
              </w:rPr>
              <m:t>Neuron</m:t>
            </m:r>
          </m:e>
          <m:sub>
            <m:r>
              <w:rPr>
                <w:rFonts w:ascii="Cambria Math" w:eastAsia="宋体" w:hAnsi="Cambria Math"/>
              </w:rPr>
              <m:t>j</m:t>
            </m:r>
          </m:sub>
        </m:sSub>
      </m:oMath>
      <w:r w:rsidR="00E34DC2">
        <w:rPr>
          <w:rFonts w:ascii="宋体" w:eastAsia="宋体" w:hAnsi="宋体" w:hint="eastAsia"/>
        </w:rPr>
        <w:t>与输出</w:t>
      </w:r>
      <m:oMath>
        <m:sSub>
          <m:sSubPr>
            <m:ctrlPr>
              <w:rPr>
                <w:rFonts w:ascii="Cambria Math" w:eastAsia="宋体" w:hAnsi="Cambria Math"/>
              </w:rPr>
            </m:ctrlPr>
          </m:sSubPr>
          <m:e>
            <m:r>
              <w:rPr>
                <w:rFonts w:ascii="Cambria Math" w:eastAsia="宋体" w:hAnsi="Cambria Math" w:hint="eastAsia"/>
              </w:rPr>
              <m:t>Output</m:t>
            </m:r>
          </m:e>
          <m:sub>
            <m:r>
              <w:rPr>
                <w:rFonts w:ascii="Cambria Math" w:eastAsia="宋体" w:hAnsi="Cambria Math"/>
              </w:rPr>
              <m:t>i</m:t>
            </m:r>
            <m:ctrlPr>
              <w:rPr>
                <w:rFonts w:ascii="Cambria Math" w:eastAsia="宋体" w:hAnsi="Cambria Math" w:hint="eastAsia"/>
              </w:rPr>
            </m:ctrlPr>
          </m:sub>
        </m:sSub>
      </m:oMath>
      <w:r w:rsidR="00E34DC2">
        <w:rPr>
          <w:rFonts w:ascii="宋体" w:eastAsia="宋体" w:hAnsi="宋体" w:hint="eastAsia"/>
        </w:rPr>
        <w:t>之间是存在连接关系的，</w:t>
      </w:r>
      <w:r w:rsidR="00C55FFF">
        <w:rPr>
          <w:rFonts w:ascii="宋体" w:eastAsia="宋体" w:hAnsi="宋体" w:hint="eastAsia"/>
        </w:rPr>
        <w:t>即</w:t>
      </w:r>
      <w:r w:rsidR="00A115DE">
        <w:rPr>
          <w:rFonts w:ascii="宋体" w:eastAsia="宋体" w:hAnsi="宋体" w:hint="eastAsia"/>
        </w:rPr>
        <w:t>可得</w:t>
      </w:r>
      <w:r w:rsidR="00A115DE" w:rsidRPr="00A115DE">
        <w:rPr>
          <w:rFonts w:ascii="宋体" w:eastAsia="宋体" w:hAnsi="宋体"/>
          <w:i/>
        </w:rPr>
        <w:t>n</w:t>
      </w:r>
      <w:r w:rsidR="00A115DE">
        <w:rPr>
          <w:rFonts w:ascii="宋体" w:eastAsia="宋体" w:hAnsi="宋体"/>
        </w:rPr>
        <w:t xml:space="preserve"> * </w:t>
      </w:r>
      <w:r w:rsidR="00A115DE" w:rsidRPr="00A115DE">
        <w:rPr>
          <w:rFonts w:ascii="宋体" w:eastAsia="宋体" w:hAnsi="宋体"/>
          <w:i/>
        </w:rPr>
        <w:t>s</w:t>
      </w:r>
      <w:r w:rsidR="00A115DE" w:rsidRPr="00A115DE">
        <w:rPr>
          <w:rFonts w:ascii="宋体" w:eastAsia="宋体" w:hAnsi="宋体" w:hint="eastAsia"/>
        </w:rPr>
        <w:t>维</w:t>
      </w:r>
      <w:r w:rsidR="00A115DE">
        <w:rPr>
          <w:rFonts w:ascii="宋体" w:eastAsia="宋体" w:hAnsi="宋体" w:hint="eastAsia"/>
        </w:rPr>
        <w:t>矩阵</w:t>
      </w:r>
      <m:oMath>
        <m:r>
          <m:rPr>
            <m:sty m:val="p"/>
          </m:rPr>
          <w:rPr>
            <w:rFonts w:ascii="Cambria Math" w:eastAsia="宋体" w:hAnsi="Cambria Math" w:hint="eastAsia"/>
          </w:rPr>
          <m:t>M</m:t>
        </m:r>
      </m:oMath>
      <w:r w:rsidR="00110BCD">
        <w:rPr>
          <w:rFonts w:ascii="宋体" w:eastAsia="宋体" w:hAnsi="宋体" w:hint="eastAsia"/>
        </w:rPr>
        <w:t>，</w:t>
      </w:r>
      <m:oMath>
        <m:r>
          <m:rPr>
            <m:sty m:val="p"/>
          </m:rPr>
          <w:rPr>
            <w:rFonts w:ascii="Cambria Math" w:eastAsia="宋体" w:hAnsi="Cambria Math"/>
          </w:rPr>
          <w:br/>
        </m:r>
      </m:oMath>
      <m:oMathPara>
        <m:oMath>
          <m: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ji</m:t>
              </m:r>
            </m:sub>
          </m:sSub>
          <m: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w:rPr>
                      <w:rFonts w:ascii="Cambria Math" w:eastAsia="宋体" w:hAnsi="Cambria Math"/>
                    </w:rPr>
                    <m:t xml:space="preserve">1        </m:t>
                  </m:r>
                  <m:r>
                    <m:rPr>
                      <m:sty m:val="p"/>
                    </m:rPr>
                    <w:rPr>
                      <w:rFonts w:ascii="Cambria Math" w:eastAsia="宋体" w:hAnsi="Cambria Math" w:hint="eastAsia"/>
                    </w:rPr>
                    <m:t>如果</m:t>
                  </m:r>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hint="eastAsia"/>
                        </w:rPr>
                        <m:t>ji</m:t>
                      </m:r>
                    </m:sub>
                  </m:sSub>
                  <m:r>
                    <m:rPr>
                      <m:sty m:val="p"/>
                    </m:rPr>
                    <w:rPr>
                      <w:rFonts w:ascii="Cambria Math" w:eastAsia="宋体" w:hAnsi="Cambria Math" w:hint="eastAsia"/>
                    </w:rPr>
                    <m:t>&gt;</m:t>
                  </m:r>
                  <m:r>
                    <m:rPr>
                      <m:sty m:val="p"/>
                    </m:rPr>
                    <w:rPr>
                      <w:rFonts w:ascii="Cambria Math" w:eastAsia="宋体" w:hAnsi="Cambria Math" w:hint="eastAsia"/>
                    </w:rPr>
                    <m:t>阈值</m:t>
                  </m:r>
                  <m:r>
                    <m:rPr>
                      <m:sty m:val="p"/>
                    </m:rPr>
                    <w:rPr>
                      <w:rFonts w:ascii="Cambria Math" w:eastAsia="宋体" w:hAnsi="Cambria Math" w:hint="eastAsia"/>
                    </w:rPr>
                    <m:t xml:space="preserve"> </m:t>
                  </m:r>
                  <m:r>
                    <m:rPr>
                      <m:sty m:val="p"/>
                    </m:rPr>
                    <w:rPr>
                      <w:rFonts w:ascii="Cambria Math" w:eastAsia="宋体" w:hAnsi="Cambria Math"/>
                    </w:rPr>
                    <m:t xml:space="preserve">                 </m:t>
                  </m:r>
                </m:e>
                <m:e>
                  <m:r>
                    <w:rPr>
                      <w:rFonts w:ascii="Cambria Math" w:eastAsia="宋体" w:hAnsi="Cambria Math"/>
                    </w:rPr>
                    <m:t xml:space="preserve">   0        </m:t>
                  </m:r>
                  <m:r>
                    <w:rPr>
                      <w:rFonts w:ascii="Cambria Math" w:eastAsia="宋体" w:hAnsi="Cambria Math"/>
                    </w:rPr>
                    <m:t>其余情况</m:t>
                  </m:r>
                  <m:r>
                    <w:rPr>
                      <w:rFonts w:ascii="Cambria Math" w:eastAsia="宋体" w:hAnsi="Cambria Math"/>
                    </w:rPr>
                    <m:t xml:space="preserve">                                  </m:t>
                  </m:r>
                </m:e>
              </m:eqArr>
            </m:e>
          </m:d>
          <m:r>
            <w:rPr>
              <w:rFonts w:ascii="Cambria Math" w:eastAsia="宋体" w:hAnsi="Cambria Math"/>
              <w:sz w:val="28"/>
            </w:rPr>
            <m:t xml:space="preserve">         </m:t>
          </m:r>
        </m:oMath>
      </m:oMathPara>
    </w:p>
    <w:p w14:paraId="6B83C4F5" w14:textId="0186352A" w:rsidR="00866F62" w:rsidRPr="00866F62" w:rsidRDefault="002A6274" w:rsidP="00DD7AF8">
      <w:pPr>
        <w:spacing w:line="360" w:lineRule="auto"/>
        <w:ind w:firstLineChars="100" w:firstLine="240"/>
        <w:rPr>
          <w:rFonts w:ascii="宋体" w:eastAsia="宋体" w:hAnsi="宋体"/>
        </w:rPr>
      </w:pPr>
      <w:r>
        <w:rPr>
          <w:rFonts w:ascii="宋体" w:eastAsia="宋体" w:hAnsi="宋体" w:hint="eastAsia"/>
        </w:rPr>
        <w:t>正如在果蝇嗅觉系统中一样，</w:t>
      </w:r>
      <w:r w:rsidR="00C55FFF">
        <w:rPr>
          <w:rFonts w:ascii="宋体" w:eastAsia="宋体" w:hAnsi="宋体" w:hint="eastAsia"/>
        </w:rPr>
        <w:t>在该稀疏</w:t>
      </w:r>
      <w:r>
        <w:rPr>
          <w:rFonts w:ascii="宋体" w:eastAsia="宋体" w:hAnsi="宋体" w:hint="eastAsia"/>
        </w:rPr>
        <w:t>二维矩阵中</w:t>
      </w:r>
      <w:r w:rsidR="00C55FFF">
        <w:rPr>
          <w:rFonts w:ascii="宋体" w:eastAsia="宋体" w:hAnsi="宋体" w:hint="eastAsia"/>
        </w:rPr>
        <w:t>采取</w:t>
      </w:r>
      <w:r>
        <w:rPr>
          <w:rFonts w:ascii="宋体" w:eastAsia="宋体" w:hAnsi="宋体" w:hint="eastAsia"/>
        </w:rPr>
        <w:t>非零即一的取值，大大减少了稀疏矩阵中的计算负荷，使得在后期的神经网络学习与决策过程中都能很好地进行调整。</w:t>
      </w:r>
      <w:r w:rsidR="00D265C3">
        <w:rPr>
          <w:rFonts w:ascii="宋体" w:eastAsia="宋体" w:hAnsi="宋体" w:hint="eastAsia"/>
        </w:rPr>
        <w:t>而在生物体大脑的决策环节中，并非每个神经元</w:t>
      </w:r>
      <w:r w:rsidR="0027538E">
        <w:rPr>
          <w:rFonts w:ascii="宋体" w:eastAsia="宋体" w:hAnsi="宋体" w:hint="eastAsia"/>
        </w:rPr>
        <w:t>所占的地位都是相同的</w:t>
      </w:r>
      <w:r w:rsidR="004173B7">
        <w:rPr>
          <w:rFonts w:ascii="宋体" w:eastAsia="宋体" w:hAnsi="宋体" w:hint="eastAsia"/>
        </w:rPr>
        <w:t>，因而</w:t>
      </w:r>
      <w:r w:rsidR="00D265C3">
        <w:rPr>
          <w:rFonts w:ascii="宋体" w:eastAsia="宋体" w:hAnsi="宋体" w:hint="eastAsia"/>
        </w:rPr>
        <w:t>本发明</w:t>
      </w:r>
      <w:r w:rsidR="004173B7">
        <w:rPr>
          <w:rFonts w:ascii="宋体" w:eastAsia="宋体" w:hAnsi="宋体" w:hint="eastAsia"/>
        </w:rPr>
        <w:t>定义了簇的概念来</w:t>
      </w:r>
      <w:r w:rsidR="00866F62">
        <w:rPr>
          <w:rFonts w:ascii="宋体" w:eastAsia="宋体" w:hAnsi="宋体" w:hint="eastAsia"/>
        </w:rPr>
        <w:t>作为高维中间层的特征提取与筛选方式。</w:t>
      </w:r>
      <w:r w:rsidR="00396F69">
        <w:rPr>
          <w:rFonts w:ascii="宋体" w:eastAsia="宋体" w:hAnsi="宋体" w:hint="eastAsia"/>
        </w:rPr>
        <w:t>簇的概念则是将中间层的</w:t>
      </w:r>
      <w:r w:rsidR="00670849">
        <w:rPr>
          <w:rFonts w:ascii="宋体" w:eastAsia="宋体" w:hAnsi="宋体" w:hint="eastAsia"/>
        </w:rPr>
        <w:t>所有</w:t>
      </w:r>
      <w:r w:rsidR="00396F69">
        <w:rPr>
          <w:rFonts w:ascii="宋体" w:eastAsia="宋体" w:hAnsi="宋体" w:hint="eastAsia"/>
        </w:rPr>
        <w:t>神经元</w:t>
      </w:r>
      <w:r w:rsidR="00670849">
        <w:rPr>
          <w:rFonts w:ascii="宋体" w:eastAsia="宋体" w:hAnsi="宋体" w:hint="eastAsia"/>
        </w:rPr>
        <w:t>分成若干个大小相同的组。虽然每个簇的大小相同，但是每个簇所包含的神经元是从所有的</w:t>
      </w:r>
      <w:r w:rsidR="004462A9">
        <w:rPr>
          <w:rFonts w:ascii="宋体" w:eastAsia="宋体" w:hAnsi="宋体" w:hint="eastAsia"/>
        </w:rPr>
        <w:t>中间层</w:t>
      </w:r>
      <w:r w:rsidR="00670849">
        <w:rPr>
          <w:rFonts w:ascii="宋体" w:eastAsia="宋体" w:hAnsi="宋体" w:hint="eastAsia"/>
        </w:rPr>
        <w:t>神经元中随机挑选而生成。一旦确定了某个神经元的所属组之后，该神经元则不再被选择。这样的过程模拟同种生物之间的大脑虽然拥有相似的结构，但是在不同的个体之间却存在细微的差别</w:t>
      </w:r>
      <w:r w:rsidR="00756336">
        <w:rPr>
          <w:rFonts w:ascii="宋体" w:eastAsia="宋体" w:hAnsi="宋体" w:hint="eastAsia"/>
        </w:rPr>
        <w:t>，具体来说，假设共有N个簇，并且设定为</w:t>
      </w:r>
      <m:oMath>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m:rPr>
            <m:sty m:val="p"/>
          </m:rPr>
          <w:rPr>
            <w:rFonts w:ascii="Cambria Math" w:hAnsi="Cambria Math"/>
            <w:kern w:val="0"/>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n</m:t>
            </m:r>
          </m:sub>
        </m:sSub>
      </m:oMath>
      <w:r w:rsidR="00756336">
        <w:rPr>
          <w:rFonts w:ascii="宋体" w:eastAsia="宋体" w:hAnsi="宋体" w:hint="eastAsia"/>
        </w:rPr>
        <w:t>:</w:t>
      </w:r>
    </w:p>
    <w:p w14:paraId="3D988BD1" w14:textId="5CE292D7" w:rsidR="005E002A" w:rsidRPr="00756336" w:rsidRDefault="00165904" w:rsidP="00756336">
      <w:pPr>
        <w:spacing w:line="360" w:lineRule="auto"/>
        <w:jc w:val="center"/>
        <w:rPr>
          <w:rFonts w:ascii="宋体" w:eastAsia="宋体" w:hAnsi="宋体"/>
          <w:kern w:val="0"/>
        </w:rPr>
      </w:pPr>
      <m:oMathPara>
        <m:oMath>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r>
            <w:rPr>
              <w:rFonts w:ascii="Cambria Math" w:eastAsia="宋体" w:hAnsi="Cambria Math"/>
            </w:rPr>
            <m:t>=RandomChoiceFrom</m:t>
          </m:r>
          <m:d>
            <m:dPr>
              <m:begChr m:val="{"/>
              <m:endChr m:val="}"/>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Neuron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Neuron</m:t>
                  </m:r>
                </m:e>
                <m:sub>
                  <m:r>
                    <w:rPr>
                      <w:rFonts w:ascii="Cambria Math" w:eastAsia="宋体" w:hAnsi="Cambria Math"/>
                    </w:rPr>
                    <m:t>2</m:t>
                  </m:r>
                </m:sub>
              </m:sSub>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Neuron</m:t>
                  </m:r>
                </m:e>
                <m:sub>
                  <m:r>
                    <w:rPr>
                      <w:rFonts w:ascii="Cambria Math" w:hAnsi="Cambria Math"/>
                      <w:kern w:val="0"/>
                    </w:rPr>
                    <m:t>n</m:t>
                  </m:r>
                </m:sub>
              </m:sSub>
              <m:ctrlPr>
                <w:rPr>
                  <w:rFonts w:ascii="Cambria Math" w:hAnsi="Cambria Math"/>
                  <w:i/>
                  <w:kern w:val="0"/>
                </w:rPr>
              </m:ctrlPr>
            </m:e>
          </m:d>
        </m:oMath>
      </m:oMathPara>
    </w:p>
    <w:p w14:paraId="076A32E4" w14:textId="7F016700" w:rsidR="00AD2DFC" w:rsidRPr="00884E5B" w:rsidRDefault="00AD2DFC" w:rsidP="00756336">
      <w:pPr>
        <w:spacing w:line="360" w:lineRule="auto"/>
        <w:rPr>
          <w:rFonts w:ascii="宋体" w:eastAsia="宋体" w:hAnsi="宋体"/>
          <w:kern w:val="0"/>
        </w:rPr>
      </w:pPr>
      <w:r>
        <w:rPr>
          <w:rFonts w:ascii="宋体" w:eastAsia="宋体" w:hAnsi="宋体" w:hint="eastAsia"/>
          <w:kern w:val="0"/>
        </w:rPr>
        <w:t>且满足各个簇的大小相等但所包含的神经元不相同。</w:t>
      </w:r>
    </w:p>
    <w:p w14:paraId="2A54EDE8" w14:textId="6EF27800" w:rsidR="00885976" w:rsidRDefault="00D265C3" w:rsidP="00885976">
      <w:pPr>
        <w:spacing w:line="360" w:lineRule="auto"/>
        <w:rPr>
          <w:rFonts w:ascii="宋体" w:eastAsia="宋体" w:hAnsi="宋体"/>
        </w:rPr>
      </w:pPr>
      <w:r>
        <w:rPr>
          <w:rFonts w:ascii="宋体" w:eastAsia="宋体" w:hAnsi="宋体" w:hint="eastAsia"/>
          <w:kern w:val="0"/>
        </w:rPr>
        <w:t xml:space="preserve">  2.3）</w:t>
      </w:r>
      <w:r w:rsidR="00A94655">
        <w:rPr>
          <w:rFonts w:ascii="宋体" w:eastAsia="宋体" w:hAnsi="宋体" w:hint="eastAsia"/>
        </w:rPr>
        <w:t>在拥有了簇的概念后，本发明通过计算出每个簇中</w:t>
      </w:r>
      <w:r w:rsidR="00885976" w:rsidRPr="00193809">
        <w:rPr>
          <w:rFonts w:ascii="宋体" w:eastAsia="宋体" w:hAnsi="宋体" w:hint="eastAsia"/>
        </w:rPr>
        <w:t>最突出的特征</w:t>
      </w:r>
      <w:r w:rsidR="00A94655">
        <w:rPr>
          <w:rFonts w:ascii="宋体" w:eastAsia="宋体" w:hAnsi="宋体" w:hint="eastAsia"/>
        </w:rPr>
        <w:t>来作为该簇的特征</w:t>
      </w:r>
      <w:r w:rsidR="00885976" w:rsidRPr="00193809">
        <w:rPr>
          <w:rFonts w:ascii="宋体" w:eastAsia="宋体" w:hAnsi="宋体" w:hint="eastAsia"/>
        </w:rPr>
        <w:t>，即每个簇中值最大的元素来代表该簇的</w:t>
      </w:r>
      <w:r w:rsidR="00A94655">
        <w:rPr>
          <w:rFonts w:ascii="宋体" w:eastAsia="宋体" w:hAnsi="宋体" w:hint="eastAsia"/>
        </w:rPr>
        <w:t>特征</w:t>
      </w:r>
      <m:oMath>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Feature</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Feature</m:t>
            </m:r>
          </m:e>
          <m:sub>
            <m:r>
              <w:rPr>
                <w:rFonts w:ascii="Cambria Math" w:eastAsia="宋体" w:hAnsi="Cambria Math"/>
              </w:rPr>
              <m:t>2</m:t>
            </m:r>
          </m:sub>
        </m:sSub>
        <m:r>
          <w:rPr>
            <w:rFonts w:ascii="Cambria Math" w:eastAsia="宋体" w:hAnsi="Cambria Math"/>
          </w:rPr>
          <m:t>,</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Feature</m:t>
            </m:r>
          </m:e>
          <m:sub>
            <m:r>
              <w:rPr>
                <w:rFonts w:ascii="Cambria Math" w:eastAsia="宋体" w:hAnsi="Cambria Math"/>
              </w:rPr>
              <m:t>n</m:t>
            </m:r>
          </m:sub>
        </m:sSub>
        <m:r>
          <m:rPr>
            <m:sty m:val="p"/>
          </m:rPr>
          <w:rPr>
            <w:rFonts w:ascii="Cambria Math" w:eastAsia="宋体" w:hAnsi="Cambria Math"/>
          </w:rPr>
          <m:t>)</m:t>
        </m:r>
      </m:oMath>
      <w:r w:rsidR="00A94655">
        <w:rPr>
          <w:rFonts w:ascii="宋体" w:eastAsia="宋体" w:hAnsi="宋体" w:hint="eastAsia"/>
        </w:rPr>
        <w:t>：</w:t>
      </w:r>
    </w:p>
    <w:p w14:paraId="1BDCE1CD" w14:textId="77777777" w:rsidR="00885976" w:rsidRPr="00E34DC2" w:rsidRDefault="00165904" w:rsidP="00885976">
      <w:pPr>
        <w:spacing w:line="360" w:lineRule="auto"/>
        <w:rPr>
          <w:rFonts w:ascii="宋体" w:eastAsia="宋体" w:hAnsi="宋体"/>
        </w:rPr>
      </w:pPr>
      <m:oMathPara>
        <m:oMath>
          <m:sSub>
            <m:sSubPr>
              <m:ctrlPr>
                <w:rPr>
                  <w:rFonts w:ascii="Cambria Math" w:eastAsia="宋体" w:hAnsi="Cambria Math"/>
                </w:rPr>
              </m:ctrlPr>
            </m:sSubPr>
            <m:e>
              <m:r>
                <w:rPr>
                  <w:rFonts w:ascii="Cambria Math" w:eastAsia="宋体" w:hAnsi="Cambria Math"/>
                </w:rPr>
                <m:t>Feature</m:t>
              </m:r>
            </m:e>
            <m:sub>
              <m:r>
                <w:rPr>
                  <w:rFonts w:ascii="Cambria Math" w:eastAsia="宋体" w:hAnsi="Cambria Math"/>
                </w:rPr>
                <m:t>i</m:t>
              </m:r>
            </m:sub>
          </m:sSub>
          <m:r>
            <w:rPr>
              <w:rFonts w:ascii="Cambria Math" w:eastAsia="宋体" w:hAnsi="Cambria Math"/>
            </w:rPr>
            <m:t>=Max(</m:t>
          </m:r>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r>
            <w:rPr>
              <w:rFonts w:ascii="Cambria Math" w:eastAsia="宋体" w:hAnsi="Cambria Math"/>
            </w:rPr>
            <m:t>)</m:t>
          </m:r>
        </m:oMath>
      </m:oMathPara>
    </w:p>
    <w:p w14:paraId="66004EF6" w14:textId="7B741887" w:rsidR="005E002A" w:rsidRPr="00C31AA4" w:rsidRDefault="00A94655" w:rsidP="005E002A">
      <w:pPr>
        <w:spacing w:line="360" w:lineRule="auto"/>
        <w:rPr>
          <w:rFonts w:ascii="宋体" w:eastAsia="宋体" w:hAnsi="宋体"/>
          <w:kern w:val="0"/>
        </w:rPr>
      </w:pPr>
      <w:r>
        <w:rPr>
          <w:rFonts w:ascii="宋体" w:eastAsia="宋体" w:hAnsi="宋体" w:hint="eastAsia"/>
        </w:rPr>
        <w:t>簇特征代表了中间层神经元对于输入信息</w:t>
      </w:r>
      <w:r w:rsidR="00AD2DFC">
        <w:rPr>
          <w:rFonts w:ascii="宋体" w:eastAsia="宋体" w:hAnsi="宋体" w:hint="eastAsia"/>
        </w:rPr>
        <w:t>中非常敏感的一些神经元，可以模拟生物体大脑中那些处理特殊事务的神经元。因而，在决策过程中，本发明将簇特征</w:t>
      </w:r>
      <w:r w:rsidR="00AD2DFC">
        <w:rPr>
          <w:rFonts w:ascii="宋体" w:eastAsia="宋体" w:hAnsi="宋体" w:hint="eastAsia"/>
        </w:rPr>
        <w:lastRenderedPageBreak/>
        <w:t>形成的列向量</w:t>
      </w:r>
      <m:oMath>
        <m:sSub>
          <m:sSubPr>
            <m:ctrlPr>
              <w:rPr>
                <w:rFonts w:ascii="Cambria Math" w:eastAsia="宋体" w:hAnsi="Cambria Math"/>
              </w:rPr>
            </m:ctrlPr>
          </m:sSubPr>
          <m:e>
            <m:r>
              <w:rPr>
                <w:rFonts w:ascii="Cambria Math" w:eastAsia="宋体" w:hAnsi="Cambria Math" w:hint="eastAsia"/>
              </w:rPr>
              <m:t>M</m:t>
            </m:r>
            <m:r>
              <w:rPr>
                <w:rFonts w:ascii="Cambria Math" w:eastAsia="宋体" w:hAnsi="Cambria Math"/>
              </w:rPr>
              <m:t>’</m:t>
            </m:r>
          </m:e>
          <m:sub>
            <m:r>
              <w:rPr>
                <w:rFonts w:ascii="Cambria Math" w:eastAsia="宋体" w:hAnsi="Cambria Math"/>
              </w:rPr>
              <m:t>n*1</m:t>
            </m:r>
          </m:sub>
        </m:sSub>
      </m:oMath>
      <w:r w:rsidR="00AD2DFC">
        <w:rPr>
          <w:rFonts w:ascii="宋体" w:eastAsia="宋体" w:hAnsi="宋体" w:hint="eastAsia"/>
        </w:rPr>
        <w:t>与中间层和输出层之间的连接矩阵</w:t>
      </w:r>
      <m:oMath>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hint="eastAsia"/>
              </w:rPr>
              <m:t>n</m:t>
            </m:r>
            <m:r>
              <w:rPr>
                <w:rFonts w:ascii="Cambria Math" w:eastAsia="宋体" w:hAnsi="Cambria Math"/>
              </w:rPr>
              <m:t>*s</m:t>
            </m:r>
          </m:sub>
        </m:sSub>
      </m:oMath>
      <w:r w:rsidR="00AD2DFC">
        <w:rPr>
          <w:rFonts w:ascii="宋体" w:eastAsia="宋体" w:hAnsi="宋体" w:hint="eastAsia"/>
        </w:rPr>
        <w:t>相乘，得到</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hint="eastAsia"/>
              </w:rPr>
              <m:t>s</m:t>
            </m:r>
            <m:r>
              <w:rPr>
                <w:rFonts w:ascii="Cambria Math" w:eastAsia="宋体" w:hAnsi="Cambria Math"/>
              </w:rPr>
              <m:t>*1</m:t>
            </m:r>
          </m:sub>
        </m:sSub>
      </m:oMath>
      <w:r w:rsidR="00C31AA4">
        <w:rPr>
          <w:rFonts w:ascii="宋体" w:eastAsia="宋体" w:hAnsi="宋体" w:hint="eastAsia"/>
        </w:rPr>
        <w:t>,通过比较在列向量</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hint="eastAsia"/>
              </w:rPr>
              <m:t>s</m:t>
            </m:r>
            <m:r>
              <w:rPr>
                <w:rFonts w:ascii="Cambria Math" w:eastAsia="宋体" w:hAnsi="Cambria Math"/>
              </w:rPr>
              <m:t>*1</m:t>
            </m:r>
          </m:sub>
        </m:sSub>
      </m:oMath>
      <w:r w:rsidR="00C31AA4">
        <w:rPr>
          <w:rFonts w:ascii="宋体" w:eastAsia="宋体" w:hAnsi="宋体" w:hint="eastAsia"/>
        </w:rPr>
        <w:t>中各维度的大小，获得的最大值所在的维度则认为是该稀疏网络最终判断得到的结果。</w:t>
      </w:r>
    </w:p>
    <w:p w14:paraId="4B3D594D" w14:textId="77777777" w:rsidR="000019D2" w:rsidRDefault="000019D2" w:rsidP="000019D2">
      <w:pPr>
        <w:pStyle w:val="ListParagraph"/>
        <w:numPr>
          <w:ilvl w:val="0"/>
          <w:numId w:val="2"/>
        </w:numPr>
        <w:spacing w:line="360" w:lineRule="auto"/>
        <w:ind w:firstLineChars="0"/>
        <w:rPr>
          <w:rFonts w:ascii="宋体" w:eastAsia="宋体" w:hAnsi="宋体"/>
        </w:rPr>
      </w:pPr>
      <w:r>
        <w:rPr>
          <w:rFonts w:ascii="宋体" w:eastAsia="宋体" w:hAnsi="宋体" w:hint="eastAsia"/>
        </w:rPr>
        <w:t>强化学习调整模型参数。在获得模型的判断结果后，需要根据模型所</w:t>
      </w:r>
    </w:p>
    <w:p w14:paraId="2E4BB653" w14:textId="77777777" w:rsidR="005A55A8" w:rsidRDefault="000019D2" w:rsidP="000019D2">
      <w:pPr>
        <w:spacing w:line="360" w:lineRule="auto"/>
        <w:rPr>
          <w:rFonts w:ascii="宋体" w:eastAsia="宋体" w:hAnsi="宋体"/>
        </w:rPr>
      </w:pPr>
      <w:r w:rsidRPr="000019D2">
        <w:rPr>
          <w:rFonts w:ascii="宋体" w:eastAsia="宋体" w:hAnsi="宋体" w:hint="eastAsia"/>
        </w:rPr>
        <w:t>做出</w:t>
      </w:r>
      <w:r>
        <w:rPr>
          <w:rFonts w:ascii="宋体" w:eastAsia="宋体" w:hAnsi="宋体" w:hint="eastAsia"/>
        </w:rPr>
        <w:t>的判断与该图像真实的标签进行对比，从而判断正确与否来对模型进行调参。在该环节中，强化学习的方式是最符合生物体学习规律，也是非常适合该模型的结构的。</w:t>
      </w:r>
      <w:r w:rsidR="005A55A8">
        <w:rPr>
          <w:rFonts w:ascii="宋体" w:eastAsia="宋体" w:hAnsi="宋体" w:hint="eastAsia"/>
        </w:rPr>
        <w:t>具体算法如下：</w:t>
      </w:r>
    </w:p>
    <w:p w14:paraId="2799C7F1" w14:textId="77777777" w:rsidR="00304C97" w:rsidRDefault="00D231DD" w:rsidP="00D231DD">
      <w:pPr>
        <w:pStyle w:val="ListParagraph"/>
        <w:numPr>
          <w:ilvl w:val="0"/>
          <w:numId w:val="3"/>
        </w:numPr>
        <w:spacing w:line="360" w:lineRule="auto"/>
        <w:ind w:firstLineChars="0"/>
        <w:rPr>
          <w:rFonts w:ascii="宋体" w:eastAsia="宋体" w:hAnsi="宋体"/>
        </w:rPr>
      </w:pPr>
      <w:r w:rsidRPr="00D231DD">
        <w:rPr>
          <w:rFonts w:ascii="宋体" w:eastAsia="宋体" w:hAnsi="宋体" w:hint="eastAsia"/>
        </w:rPr>
        <w:t>首先，以二分类情况为例</w:t>
      </w:r>
      <w:r>
        <w:rPr>
          <w:rFonts w:ascii="宋体" w:eastAsia="宋体" w:hAnsi="宋体" w:hint="eastAsia"/>
        </w:rPr>
        <w:t>，根据判断结果</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2*1</m:t>
            </m:r>
          </m:sub>
        </m:sSub>
      </m:oMath>
      <w:r>
        <w:rPr>
          <w:rFonts w:ascii="宋体" w:eastAsia="宋体" w:hAnsi="宋体" w:hint="eastAsia"/>
        </w:rPr>
        <w:t>与图像标签</w:t>
      </w:r>
      <m:oMath>
        <m:sSub>
          <m:sSubPr>
            <m:ctrlPr>
              <w:rPr>
                <w:rFonts w:ascii="Cambria Math" w:eastAsia="宋体" w:hAnsi="Cambria Math"/>
              </w:rPr>
            </m:ctrlPr>
          </m:sSubPr>
          <m:e>
            <m:r>
              <w:rPr>
                <w:rFonts w:ascii="Cambria Math" w:eastAsia="宋体" w:hAnsi="Cambria Math" w:hint="eastAsia"/>
              </w:rPr>
              <m:t>T</m:t>
            </m:r>
          </m:e>
          <m:sub>
            <m:r>
              <w:rPr>
                <w:rFonts w:ascii="Cambria Math" w:eastAsia="宋体" w:hAnsi="Cambria Math"/>
              </w:rPr>
              <m:t>1*2</m:t>
            </m:r>
          </m:sub>
        </m:sSub>
      </m:oMath>
      <w:r w:rsidR="00304C97">
        <w:rPr>
          <w:rFonts w:ascii="宋体" w:eastAsia="宋体" w:hAnsi="宋体" w:hint="eastAsia"/>
        </w:rPr>
        <w:t>（代表图</w:t>
      </w:r>
    </w:p>
    <w:p w14:paraId="68BD6B77" w14:textId="220E7F0C" w:rsidR="00D231DD" w:rsidRPr="00D231DD" w:rsidRDefault="00304C97" w:rsidP="00D231DD">
      <w:pPr>
        <w:spacing w:line="360" w:lineRule="auto"/>
        <w:rPr>
          <w:rFonts w:ascii="宋体" w:eastAsia="宋体" w:hAnsi="宋体"/>
        </w:rPr>
      </w:pPr>
      <w:r w:rsidRPr="00304C97">
        <w:rPr>
          <w:rFonts w:ascii="宋体" w:eastAsia="宋体" w:hAnsi="宋体" w:hint="eastAsia"/>
        </w:rPr>
        <w:t>像标签的所在列为1，其余列为0）</w:t>
      </w:r>
      <w:r w:rsidR="00D231DD" w:rsidRPr="00304C97">
        <w:rPr>
          <w:rFonts w:ascii="宋体" w:eastAsia="宋体" w:hAnsi="宋体" w:hint="eastAsia"/>
        </w:rPr>
        <w:t>相乘获得</w:t>
      </w:r>
      <w:r w:rsidR="00D231DD" w:rsidRPr="00D231DD">
        <w:rPr>
          <w:rFonts w:ascii="宋体" w:eastAsia="宋体" w:hAnsi="宋体" w:hint="eastAsia"/>
        </w:rPr>
        <w:t>结果</w:t>
      </w:r>
      <m:oMath>
        <m:r>
          <m:rPr>
            <m:sty m:val="p"/>
          </m:rPr>
          <w:rPr>
            <w:rFonts w:ascii="Cambria Math" w:eastAsia="宋体" w:hAnsi="Cambria Math"/>
          </w:rPr>
          <m:t>Reward</m:t>
        </m:r>
      </m:oMath>
      <w:r w:rsidR="00D231DD" w:rsidRPr="00D231DD">
        <w:rPr>
          <w:rFonts w:ascii="宋体" w:eastAsia="宋体" w:hAnsi="宋体" w:hint="eastAsia"/>
        </w:rPr>
        <w:t>，即：</w:t>
      </w:r>
    </w:p>
    <w:p w14:paraId="7C8EE6F5" w14:textId="278C7783" w:rsidR="00D231DD" w:rsidRPr="0049039C" w:rsidRDefault="00D231DD" w:rsidP="00AF6EC7">
      <w:pPr>
        <w:pStyle w:val="ListParagraph"/>
        <w:spacing w:line="360" w:lineRule="auto"/>
        <w:ind w:left="780" w:firstLineChars="0" w:firstLine="0"/>
        <w:outlineLvl w:val="0"/>
        <w:rPr>
          <w:rFonts w:ascii="宋体" w:eastAsia="宋体" w:hAnsi="宋体"/>
        </w:rPr>
      </w:pPr>
      <m:oMathPara>
        <m:oMath>
          <m:r>
            <m:rPr>
              <m:sty m:val="p"/>
            </m:rPr>
            <w:rPr>
              <w:rFonts w:ascii="Cambria Math" w:eastAsia="宋体" w:hAnsi="Cambria Math" w:hint="eastAsia"/>
            </w:rPr>
            <m:t>Reward</m:t>
          </m:r>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w:rPr>
                      <w:rFonts w:ascii="Cambria Math" w:eastAsia="宋体" w:hAnsi="Cambria Math"/>
                    </w:rPr>
                    <m:t xml:space="preserve">1  </m:t>
                  </m:r>
                  <m:r>
                    <m:rPr>
                      <m:sty m:val="p"/>
                    </m:rPr>
                    <w:rPr>
                      <w:rFonts w:ascii="Cambria Math" w:eastAsia="宋体" w:hAnsi="Cambria Math" w:hint="eastAsia"/>
                    </w:rPr>
                    <m:t>如果判断结果与图像标识相同</m:t>
                  </m:r>
                </m:e>
                <m:e>
                  <m:r>
                    <w:rPr>
                      <w:rFonts w:ascii="Cambria Math" w:eastAsia="宋体" w:hAnsi="Cambria Math"/>
                    </w:rPr>
                    <m:t xml:space="preserve"> 0  </m:t>
                  </m:r>
                  <m:r>
                    <m:rPr>
                      <m:sty m:val="p"/>
                    </m:rPr>
                    <w:rPr>
                      <w:rFonts w:ascii="Cambria Math" w:eastAsia="宋体" w:hAnsi="Cambria Math" w:hint="eastAsia"/>
                    </w:rPr>
                    <m:t>如果判断结果与图像标识不同</m:t>
                  </m:r>
                  <m:ctrlPr>
                    <w:rPr>
                      <w:rFonts w:ascii="Cambria Math" w:eastAsia="宋体" w:hAnsi="Cambria Math" w:hint="eastAsia"/>
                    </w:rPr>
                  </m:ctrlPr>
                </m:e>
              </m:eqArr>
            </m:e>
          </m:d>
        </m:oMath>
      </m:oMathPara>
    </w:p>
    <w:p w14:paraId="2C38E94E" w14:textId="77777777" w:rsidR="00D231DD" w:rsidRDefault="00D231DD" w:rsidP="00D231DD">
      <w:pPr>
        <w:pStyle w:val="ListParagraph"/>
        <w:numPr>
          <w:ilvl w:val="0"/>
          <w:numId w:val="3"/>
        </w:numPr>
        <w:spacing w:line="360" w:lineRule="auto"/>
        <w:ind w:firstLineChars="0"/>
        <w:rPr>
          <w:rFonts w:ascii="宋体" w:eastAsia="宋体" w:hAnsi="宋体"/>
        </w:rPr>
      </w:pPr>
      <w:r>
        <w:rPr>
          <w:rFonts w:ascii="宋体" w:eastAsia="宋体" w:hAnsi="宋体" w:hint="eastAsia"/>
        </w:rPr>
        <w:t>其次，</w:t>
      </w:r>
      <w:r w:rsidRPr="00D231DD">
        <w:rPr>
          <w:rFonts w:ascii="宋体" w:eastAsia="宋体" w:hAnsi="宋体" w:hint="eastAsia"/>
        </w:rPr>
        <w:t>在最终的决策向量</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2*1</m:t>
            </m:r>
          </m:sub>
        </m:sSub>
      </m:oMath>
      <w:r w:rsidRPr="00D231DD">
        <w:rPr>
          <w:rFonts w:ascii="宋体" w:eastAsia="宋体" w:hAnsi="宋体" w:hint="eastAsia"/>
        </w:rPr>
        <w:t>中，采取</w:t>
      </w:r>
      <w:r w:rsidRPr="00D231DD">
        <w:rPr>
          <w:rFonts w:ascii="宋体" w:eastAsia="宋体" w:hAnsi="宋体" w:hint="eastAsia"/>
          <w:b/>
        </w:rPr>
        <w:t>sigmoid</w:t>
      </w:r>
      <w:r w:rsidRPr="00D231DD">
        <w:rPr>
          <w:rFonts w:ascii="宋体" w:eastAsia="宋体" w:hAnsi="宋体" w:hint="eastAsia"/>
        </w:rPr>
        <w:t>方法来衡量不同输出之间</w:t>
      </w:r>
    </w:p>
    <w:p w14:paraId="6C2B5C8E" w14:textId="1E5B13E7" w:rsidR="00D231DD" w:rsidRPr="00D231DD" w:rsidRDefault="00D231DD" w:rsidP="00D231DD">
      <w:pPr>
        <w:spacing w:line="360" w:lineRule="auto"/>
        <w:rPr>
          <w:rFonts w:ascii="宋体" w:eastAsia="宋体" w:hAnsi="宋体"/>
        </w:rPr>
      </w:pPr>
      <w:r w:rsidRPr="00D231DD">
        <w:rPr>
          <w:rFonts w:ascii="宋体" w:eastAsia="宋体" w:hAnsi="宋体" w:hint="eastAsia"/>
        </w:rPr>
        <w:t>的差别，用</w:t>
      </w:r>
      <m:oMath>
        <m:r>
          <m:rPr>
            <m:sty m:val="p"/>
          </m:rPr>
          <w:rPr>
            <w:rFonts w:ascii="Cambria Math" w:eastAsia="宋体" w:hAnsi="Cambria Math" w:hint="eastAsia"/>
          </w:rPr>
          <m:t>P</m:t>
        </m:r>
      </m:oMath>
      <w:r w:rsidRPr="00D231DD">
        <w:rPr>
          <w:rFonts w:ascii="宋体" w:eastAsia="宋体" w:hAnsi="宋体" w:hint="eastAsia"/>
        </w:rPr>
        <w:t>值表示，即：</w:t>
      </w:r>
    </w:p>
    <w:p w14:paraId="568A9A76" w14:textId="77777777" w:rsidR="00D231DD" w:rsidRPr="00D231DD" w:rsidRDefault="00D231DD" w:rsidP="00D231DD">
      <w:pPr>
        <w:spacing w:line="360" w:lineRule="auto"/>
        <w:rPr>
          <w:rFonts w:ascii="宋体" w:eastAsia="宋体" w:hAnsi="宋体"/>
        </w:rPr>
      </w:pPr>
      <m:oMathPara>
        <m:oMathParaPr>
          <m:jc m:val="center"/>
        </m:oMathParaPr>
        <m:oMath>
          <m:r>
            <m:rPr>
              <m:sty m:val="p"/>
            </m:rPr>
            <w:rPr>
              <w:rFonts w:ascii="Cambria Math" w:eastAsia="宋体" w:hAnsi="Cambria Math" w:hint="eastAsia"/>
            </w:rPr>
            <m:t>P</m:t>
          </m:r>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r>
                    <w:rPr>
                      <w:rFonts w:ascii="Cambria Math" w:eastAsia="宋体" w:hAnsi="Cambria Math"/>
                    </w:rPr>
                    <m:t>e</m:t>
                  </m:r>
                </m:e>
                <m:sup>
                  <m:d>
                    <m:dPr>
                      <m:ctrlPr>
                        <w:rPr>
                          <w:rFonts w:ascii="Cambria Math" w:eastAsia="宋体" w:hAnsi="Cambria Math"/>
                          <w:i/>
                        </w:rPr>
                      </m:ctrlPr>
                    </m:dPr>
                    <m:e>
                      <m:func>
                        <m:funcPr>
                          <m:ctrlPr>
                            <w:rPr>
                              <w:rFonts w:ascii="Cambria Math" w:eastAsia="宋体" w:hAnsi="Cambria Math"/>
                              <w:i/>
                            </w:rPr>
                          </m:ctrlPr>
                        </m:funcPr>
                        <m:fName>
                          <m:r>
                            <w:rPr>
                              <w:rFonts w:ascii="Cambria Math" w:eastAsia="宋体" w:hAnsi="Cambria Math"/>
                            </w:rPr>
                            <m:t>tanh</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e>
                      </m:func>
                      <m:r>
                        <w:rPr>
                          <w:rFonts w:ascii="Cambria Math" w:eastAsia="宋体" w:hAnsi="Cambria Math"/>
                        </w:rPr>
                        <m:t>-</m:t>
                      </m:r>
                      <m:func>
                        <m:funcPr>
                          <m:ctrlPr>
                            <w:rPr>
                              <w:rFonts w:ascii="Cambria Math" w:eastAsia="宋体" w:hAnsi="Cambria Math"/>
                              <w:i/>
                            </w:rPr>
                          </m:ctrlPr>
                        </m:funcPr>
                        <m:fName>
                          <m:r>
                            <w:rPr>
                              <w:rFonts w:ascii="Cambria Math" w:eastAsia="宋体" w:hAnsi="Cambria Math"/>
                            </w:rPr>
                            <m:t>tanh</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e>
                          </m:d>
                        </m:e>
                      </m:func>
                    </m:e>
                  </m:d>
                </m:sup>
              </m:sSup>
              <m:r>
                <w:rPr>
                  <w:rFonts w:ascii="Cambria Math" w:eastAsia="宋体" w:hAnsi="Cambria Math" w:hint="eastAsia"/>
                </w:rPr>
                <m:t>)</m:t>
              </m:r>
            </m:den>
          </m:f>
        </m:oMath>
      </m:oMathPara>
    </w:p>
    <w:p w14:paraId="0B1971AE" w14:textId="1E5489D8" w:rsidR="00D231DD" w:rsidRPr="00D231DD" w:rsidRDefault="00D231DD" w:rsidP="00D231DD">
      <w:pPr>
        <w:spacing w:line="360" w:lineRule="auto"/>
        <w:rPr>
          <w:rFonts w:ascii="宋体" w:eastAsia="宋体" w:hAnsi="宋体"/>
        </w:rPr>
      </w:pPr>
      <w:r w:rsidRPr="00D231DD">
        <w:rPr>
          <w:rFonts w:ascii="宋体" w:eastAsia="宋体" w:hAnsi="宋体" w:hint="eastAsia"/>
        </w:rPr>
        <w:t>该P值反映了输出结果之间的差别程度，当</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0</m:t>
            </m:r>
          </m:sub>
        </m:sSub>
        <m:r>
          <m:rPr>
            <m:sty m:val="p"/>
          </m:rPr>
          <w:rPr>
            <w:rFonts w:ascii="Cambria Math" w:eastAsia="宋体" w:hAnsi="Cambria Math" w:hint="eastAsia"/>
          </w:rPr>
          <m:t>与</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Pr="00D231DD">
        <w:rPr>
          <w:rFonts w:ascii="宋体" w:eastAsia="宋体" w:hAnsi="宋体" w:hint="eastAsia"/>
        </w:rPr>
        <w:t>的差别程度很大时，P值则会较小，即认为模型有很清晰的偏向判断；但当</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0</m:t>
            </m:r>
          </m:sub>
        </m:sSub>
        <m:r>
          <m:rPr>
            <m:sty m:val="p"/>
          </m:rPr>
          <w:rPr>
            <w:rFonts w:ascii="Cambria Math" w:eastAsia="宋体" w:hAnsi="Cambria Math" w:hint="eastAsia"/>
          </w:rPr>
          <m:t>与</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Pr="00D231DD">
        <w:rPr>
          <w:rFonts w:ascii="宋体" w:eastAsia="宋体" w:hAnsi="宋体" w:hint="eastAsia"/>
        </w:rPr>
        <w:t>的差别程度很小时，P值则会很大，认为模型没有很清晰的判断偏向。</w:t>
      </w:r>
    </w:p>
    <w:p w14:paraId="0C09E30A" w14:textId="77777777" w:rsidR="0049039C" w:rsidRDefault="0049039C" w:rsidP="00D231DD">
      <w:pPr>
        <w:pStyle w:val="ListParagraph"/>
        <w:numPr>
          <w:ilvl w:val="0"/>
          <w:numId w:val="3"/>
        </w:numPr>
        <w:spacing w:line="360" w:lineRule="auto"/>
        <w:ind w:firstLineChars="0"/>
        <w:rPr>
          <w:rFonts w:ascii="宋体" w:eastAsia="宋体" w:hAnsi="宋体"/>
        </w:rPr>
      </w:pPr>
      <w:r>
        <w:rPr>
          <w:rFonts w:ascii="宋体" w:eastAsia="宋体" w:hAnsi="宋体" w:hint="eastAsia"/>
        </w:rPr>
        <w:t>最后，根据</w:t>
      </w:r>
      <m:oMath>
        <m:r>
          <m:rPr>
            <m:sty m:val="p"/>
          </m:rPr>
          <w:rPr>
            <w:rFonts w:ascii="Cambria Math" w:eastAsia="宋体" w:hAnsi="Cambria Math"/>
          </w:rPr>
          <m:t>Reward</m:t>
        </m:r>
      </m:oMath>
      <w:r>
        <w:rPr>
          <w:rFonts w:ascii="宋体" w:eastAsia="宋体" w:hAnsi="宋体" w:hint="eastAsia"/>
        </w:rPr>
        <w:t>值与</w:t>
      </w:r>
      <m:oMath>
        <m:r>
          <m:rPr>
            <m:sty m:val="p"/>
          </m:rPr>
          <w:rPr>
            <w:rFonts w:ascii="Cambria Math" w:eastAsia="宋体" w:hAnsi="Cambria Math" w:hint="eastAsia"/>
          </w:rPr>
          <m:t>P</m:t>
        </m:r>
      </m:oMath>
      <w:r>
        <w:rPr>
          <w:rFonts w:ascii="宋体" w:eastAsia="宋体" w:hAnsi="宋体" w:hint="eastAsia"/>
        </w:rPr>
        <w:t>值，对中间层与输出层的稀疏连接</w:t>
      </w:r>
      <m:oMath>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hint="eastAsia"/>
              </w:rPr>
              <m:t>n</m:t>
            </m:r>
            <m:r>
              <w:rPr>
                <w:rFonts w:ascii="Cambria Math" w:eastAsia="宋体" w:hAnsi="Cambria Math"/>
              </w:rPr>
              <m:t>*2</m:t>
            </m:r>
          </m:sub>
        </m:sSub>
      </m:oMath>
      <w:r>
        <w:rPr>
          <w:rFonts w:ascii="宋体" w:eastAsia="宋体" w:hAnsi="宋体" w:hint="eastAsia"/>
        </w:rPr>
        <w:t>（以二分</w:t>
      </w:r>
    </w:p>
    <w:p w14:paraId="54BD75F5" w14:textId="77777777" w:rsidR="00384F65" w:rsidRDefault="0049039C" w:rsidP="0049039C">
      <w:pPr>
        <w:spacing w:line="360" w:lineRule="auto"/>
        <w:rPr>
          <w:rFonts w:ascii="宋体" w:eastAsia="宋体" w:hAnsi="宋体"/>
        </w:rPr>
      </w:pPr>
      <w:r w:rsidRPr="0049039C">
        <w:rPr>
          <w:rFonts w:ascii="宋体" w:eastAsia="宋体" w:hAnsi="宋体" w:hint="eastAsia"/>
        </w:rPr>
        <w:t>类情况为例）进行调节</w:t>
      </w:r>
      <w:r>
        <w:rPr>
          <w:rFonts w:ascii="宋体" w:eastAsia="宋体" w:hAnsi="宋体" w:hint="eastAsia"/>
        </w:rPr>
        <w:t>，</w:t>
      </w:r>
      <w:r w:rsidR="00384F65">
        <w:rPr>
          <w:rFonts w:ascii="宋体" w:eastAsia="宋体" w:hAnsi="宋体" w:hint="eastAsia"/>
        </w:rPr>
        <w:t>此时需要根据四种情况来对模型进行调节参数，具体如下：</w:t>
      </w:r>
    </w:p>
    <w:p w14:paraId="07EA0AB3" w14:textId="77777777" w:rsidR="0002344E" w:rsidRDefault="0049039C" w:rsidP="0002344E">
      <w:pPr>
        <w:pStyle w:val="ListParagraph"/>
        <w:numPr>
          <w:ilvl w:val="0"/>
          <w:numId w:val="4"/>
        </w:numPr>
        <w:spacing w:line="360" w:lineRule="auto"/>
        <w:ind w:firstLineChars="0"/>
        <w:rPr>
          <w:rFonts w:ascii="宋体" w:eastAsia="宋体" w:hAnsi="宋体"/>
        </w:rPr>
      </w:pPr>
      <w:r w:rsidRPr="0002344E">
        <w:rPr>
          <w:rFonts w:ascii="宋体" w:eastAsia="宋体" w:hAnsi="宋体" w:hint="eastAsia"/>
        </w:rPr>
        <w:t>当模型判断的结果为</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0</m:t>
            </m:r>
          </m:sub>
        </m:sSub>
      </m:oMath>
      <w:r w:rsidRPr="0002344E">
        <w:rPr>
          <w:rFonts w:ascii="宋体" w:eastAsia="宋体" w:hAnsi="宋体" w:hint="eastAsia"/>
        </w:rPr>
        <w:t>，</w:t>
      </w:r>
      <w:r w:rsidR="00F10E42" w:rsidRPr="0002344E">
        <w:rPr>
          <w:rFonts w:ascii="宋体" w:eastAsia="宋体" w:hAnsi="宋体" w:hint="eastAsia"/>
        </w:rPr>
        <w:t>且</w:t>
      </w:r>
      <m:oMath>
        <m:r>
          <m:rPr>
            <m:sty m:val="p"/>
          </m:rPr>
          <w:rPr>
            <w:rFonts w:ascii="Cambria Math" w:eastAsia="宋体" w:hAnsi="Cambria Math"/>
          </w:rPr>
          <m:t>Reward</m:t>
        </m:r>
      </m:oMath>
      <w:r w:rsidR="00F10E42" w:rsidRPr="0002344E">
        <w:rPr>
          <w:rFonts w:ascii="宋体" w:eastAsia="宋体" w:hAnsi="宋体" w:hint="eastAsia"/>
        </w:rPr>
        <w:t>为1时，则认为模型做出了正确的判</w:t>
      </w:r>
    </w:p>
    <w:p w14:paraId="613F10C2" w14:textId="3C199EA0" w:rsidR="0049039C" w:rsidRPr="0002344E" w:rsidRDefault="00F10E42" w:rsidP="0002344E">
      <w:pPr>
        <w:spacing w:line="360" w:lineRule="auto"/>
        <w:rPr>
          <w:rFonts w:ascii="宋体" w:eastAsia="宋体" w:hAnsi="宋体"/>
        </w:rPr>
      </w:pPr>
      <w:r w:rsidRPr="0002344E">
        <w:rPr>
          <w:rFonts w:ascii="宋体" w:eastAsia="宋体" w:hAnsi="宋体" w:hint="eastAsia"/>
        </w:rPr>
        <w:t>断，此时根据</w:t>
      </w:r>
      <w:r w:rsidRPr="0002344E">
        <w:rPr>
          <w:rFonts w:ascii="宋体" w:eastAsia="宋体" w:hAnsi="宋体" w:hint="eastAsia"/>
          <w:b/>
        </w:rPr>
        <w:t>P</w:t>
      </w:r>
      <w:r w:rsidRPr="0002344E">
        <w:rPr>
          <w:rFonts w:ascii="宋体" w:eastAsia="宋体" w:hAnsi="宋体" w:hint="eastAsia"/>
        </w:rPr>
        <w:t>值来增强输出</w:t>
      </w:r>
      <m:oMath>
        <m:sSub>
          <m:sSubPr>
            <m:ctrlPr>
              <w:rPr>
                <w:rFonts w:ascii="Cambria Math" w:eastAsia="宋体" w:hAnsi="Cambria Math" w:hint="eastAsia"/>
              </w:rPr>
            </m:ctrlPr>
          </m:sSubPr>
          <m:e>
            <m:r>
              <w:rPr>
                <w:rFonts w:ascii="Cambria Math" w:eastAsia="宋体" w:hAnsi="Cambria Math" w:hint="eastAsia"/>
              </w:rPr>
              <m:t>Z</m:t>
            </m:r>
            <m:ctrlPr>
              <w:rPr>
                <w:rFonts w:ascii="Cambria Math" w:eastAsia="宋体" w:hAnsi="Cambria Math"/>
              </w:rPr>
            </m:ctrlPr>
          </m:e>
          <m:sub>
            <m:r>
              <w:rPr>
                <w:rFonts w:ascii="Cambria Math" w:eastAsia="宋体" w:hAnsi="Cambria Math"/>
              </w:rPr>
              <m:t>0</m:t>
            </m:r>
            <m:ctrlPr>
              <w:rPr>
                <w:rFonts w:ascii="Cambria Math" w:eastAsia="宋体" w:hAnsi="Cambria Math"/>
              </w:rPr>
            </m:ctrlPr>
          </m:sub>
        </m:sSub>
      </m:oMath>
      <w:r w:rsidRPr="0002344E">
        <w:rPr>
          <w:rFonts w:ascii="宋体" w:eastAsia="宋体" w:hAnsi="宋体" w:hint="eastAsia"/>
        </w:rPr>
        <w:t>与</w:t>
      </w:r>
      <w:r w:rsidR="0002344E">
        <w:rPr>
          <w:rFonts w:ascii="宋体" w:eastAsia="宋体" w:hAnsi="宋体" w:hint="eastAsia"/>
        </w:rPr>
        <w:t>簇特征</w:t>
      </w:r>
      <w:r w:rsidRPr="0002344E">
        <w:rPr>
          <w:rFonts w:ascii="宋体" w:eastAsia="宋体" w:hAnsi="宋体" w:hint="eastAsia"/>
        </w:rPr>
        <w:t>相连的连接</w:t>
      </w:r>
      <w:r w:rsidR="00384F65" w:rsidRPr="0002344E">
        <w:rPr>
          <w:rFonts w:ascii="宋体" w:eastAsia="宋体" w:hAnsi="宋体" w:hint="eastAsia"/>
        </w:rPr>
        <w:t>强度</w:t>
      </w:r>
      <w:r w:rsidR="008A6D91">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hint="eastAsia"/>
              </w:rPr>
              <m:t>n</m:t>
            </m:r>
            <m:r>
              <w:rPr>
                <w:rFonts w:ascii="Cambria Math" w:eastAsia="宋体" w:hAnsi="Cambria Math" w:cs="Cambria Math"/>
              </w:rPr>
              <m:t>*</m:t>
            </m:r>
            <m:r>
              <w:rPr>
                <w:rFonts w:ascii="Cambria Math" w:eastAsia="宋体" w:hAnsi="Cambria Math" w:hint="eastAsia"/>
              </w:rPr>
              <m:t>0</m:t>
            </m:r>
            <m:ctrlPr>
              <w:rPr>
                <w:rFonts w:ascii="Cambria Math" w:eastAsia="宋体" w:hAnsi="Cambria Math" w:hint="eastAsia"/>
              </w:rPr>
            </m:ctrlPr>
          </m:sub>
        </m:sSub>
        <m:r>
          <m:rPr>
            <m:sty m:val="p"/>
          </m:rPr>
          <w:rPr>
            <w:rFonts w:ascii="Cambria Math" w:eastAsia="宋体" w:hAnsi="Cambria Math" w:hint="eastAsia"/>
          </w:rPr>
          <m:t>代表</m:t>
        </m:r>
        <m:sSub>
          <m:sSubPr>
            <m:ctrlPr>
              <w:rPr>
                <w:rFonts w:ascii="Cambria Math" w:eastAsia="宋体" w:hAnsi="Cambria Math"/>
              </w:rPr>
            </m:ctrlPr>
          </m:sSubPr>
          <m:e>
            <m:r>
              <w:rPr>
                <w:rFonts w:ascii="Cambria Math" w:eastAsia="宋体" w:hAnsi="Cambria Math"/>
              </w:rPr>
              <m:t>Z</m:t>
            </m:r>
          </m:e>
          <m:sub>
            <m:r>
              <w:rPr>
                <w:rFonts w:ascii="Cambria Math" w:eastAsia="宋体" w:hAnsi="Cambria Math"/>
              </w:rPr>
              <m:t>0</m:t>
            </m:r>
          </m:sub>
        </m:sSub>
        <m:r>
          <m:rPr>
            <m:sty m:val="p"/>
          </m:rPr>
          <w:rPr>
            <w:rFonts w:ascii="Cambria Math" w:eastAsia="宋体" w:hAnsi="Cambria Math" w:hint="eastAsia"/>
          </w:rPr>
          <w:lastRenderedPageBreak/>
          <m:t>与中间层神经元的稀疏连接</m:t>
        </m:r>
        <m:r>
          <m:rPr>
            <m:sty m:val="p"/>
          </m:rPr>
          <w:rPr>
            <w:rFonts w:ascii="Cambria Math" w:eastAsia="宋体" w:hAnsi="Cambria Math" w:hint="eastAsia"/>
          </w:rPr>
          <m:t>,</m:t>
        </m:r>
        <m:sSup>
          <m:sSupPr>
            <m:ctrlPr>
              <w:rPr>
                <w:rFonts w:ascii="Cambria Math" w:eastAsia="宋体" w:hAnsi="Cambria Math"/>
              </w:rPr>
            </m:ctrlPr>
          </m:sSupPr>
          <m:e>
            <m:r>
              <w:rPr>
                <w:rFonts w:ascii="Cambria Math" w:eastAsia="宋体" w:hAnsi="Cambria Math"/>
              </w:rPr>
              <m:t>M</m:t>
            </m:r>
          </m:e>
          <m:sup>
            <m:r>
              <w:rPr>
                <w:rFonts w:ascii="Cambria Math" w:eastAsia="宋体" w:hAnsi="Cambria Math"/>
              </w:rPr>
              <m:t>'</m:t>
            </m:r>
          </m:sup>
        </m:sSup>
        <m:r>
          <m:rPr>
            <m:sty m:val="p"/>
          </m:rPr>
          <w:rPr>
            <w:rFonts w:ascii="Cambria Math" w:eastAsia="宋体" w:hAnsi="Cambria Math" w:hint="eastAsia"/>
          </w:rPr>
          <m:t>为中间层簇特征的值形成的列向量</m:t>
        </m:r>
        <m:r>
          <w:rPr>
            <w:rFonts w:ascii="Cambria Math" w:eastAsia="宋体" w:hAnsi="Cambria Math" w:hint="eastAsia"/>
          </w:rPr>
          <m:t>）</m:t>
        </m:r>
      </m:oMath>
      <w:r w:rsidR="00DC2F12" w:rsidRPr="0002344E">
        <w:rPr>
          <w:rFonts w:ascii="宋体" w:eastAsia="宋体" w:hAnsi="宋体" w:hint="eastAsia"/>
        </w:rPr>
        <w:t>即：</w:t>
      </w:r>
    </w:p>
    <w:p w14:paraId="40101D60" w14:textId="4E0640EE" w:rsidR="00DC2F12" w:rsidRPr="0002344E" w:rsidRDefault="00165904" w:rsidP="0049039C">
      <w:pPr>
        <w:spacing w:line="360" w:lineRule="auto"/>
        <w:rPr>
          <w:rFonts w:ascii="宋体" w:eastAsia="宋体" w:hAnsi="宋体"/>
        </w:rPr>
      </w:pPr>
      <m:oMathPara>
        <m:oMath>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hint="eastAsia"/>
                </w:rPr>
                <m:t>n</m:t>
              </m:r>
              <m:r>
                <w:rPr>
                  <w:rFonts w:ascii="Cambria Math" w:eastAsia="宋体" w:hAnsi="Cambria Math" w:cs="Cambria Math"/>
                </w:rPr>
                <m:t>*</m:t>
              </m:r>
              <m:r>
                <w:rPr>
                  <w:rFonts w:ascii="Cambria Math" w:eastAsia="宋体" w:hAnsi="Cambria Math" w:hint="eastAsia"/>
                </w:rPr>
                <m:t>0</m:t>
              </m:r>
              <m:ctrlPr>
                <w:rPr>
                  <w:rFonts w:ascii="Cambria Math" w:eastAsia="宋体" w:hAnsi="Cambria Math" w:hint="eastAsia"/>
                </w:rPr>
              </m:ctrlP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hint="eastAsia"/>
                </w:rPr>
                <m:t>n</m:t>
              </m:r>
              <m:r>
                <w:rPr>
                  <w:rFonts w:ascii="Cambria Math" w:eastAsia="宋体" w:hAnsi="Cambria Math"/>
                </w:rPr>
                <m:t>*0</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1-</m:t>
              </m:r>
              <m:r>
                <m:rPr>
                  <m:sty m:val="p"/>
                </m:rPr>
                <w:rPr>
                  <w:rFonts w:ascii="Cambria Math" w:eastAsia="宋体" w:hAnsi="Cambria Math"/>
                </w:rPr>
                <m:t>P</m:t>
              </m:r>
            </m:e>
          </m:d>
          <m:r>
            <w:rPr>
              <w:rFonts w:ascii="Cambria Math" w:eastAsia="宋体" w:hAnsi="Cambria Math"/>
            </w:rPr>
            <m:t>*</m:t>
          </m:r>
          <m:r>
            <w:rPr>
              <w:rFonts w:ascii="Cambria Math" w:eastAsia="宋体" w:hAnsi="Cambria Math" w:hint="eastAsia"/>
            </w:rPr>
            <m:t>M</m:t>
          </m:r>
          <m:r>
            <w:rPr>
              <w:rFonts w:ascii="Cambria Math" w:eastAsia="宋体" w:hAnsi="Cambria Math"/>
            </w:rPr>
            <m:t>’</m:t>
          </m:r>
        </m:oMath>
      </m:oMathPara>
    </w:p>
    <w:p w14:paraId="385FF326" w14:textId="1FBD02EF" w:rsidR="0002344E" w:rsidRDefault="0002344E" w:rsidP="0002344E">
      <w:pPr>
        <w:pStyle w:val="ListParagraph"/>
        <w:numPr>
          <w:ilvl w:val="0"/>
          <w:numId w:val="4"/>
        </w:numPr>
        <w:spacing w:line="360" w:lineRule="auto"/>
        <w:ind w:firstLineChars="0"/>
        <w:rPr>
          <w:rFonts w:ascii="宋体" w:eastAsia="宋体" w:hAnsi="宋体"/>
        </w:rPr>
      </w:pPr>
      <w:r>
        <w:rPr>
          <w:rFonts w:ascii="宋体" w:eastAsia="宋体" w:hAnsi="宋体" w:hint="eastAsia"/>
        </w:rPr>
        <w:t>当模型判断的结果为</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0</m:t>
            </m:r>
          </m:sub>
        </m:sSub>
      </m:oMath>
      <w:r>
        <w:rPr>
          <w:rFonts w:ascii="宋体" w:eastAsia="宋体" w:hAnsi="宋体" w:hint="eastAsia"/>
        </w:rPr>
        <w:t>，但</w:t>
      </w:r>
      <m:oMath>
        <m:r>
          <m:rPr>
            <m:sty m:val="p"/>
          </m:rPr>
          <w:rPr>
            <w:rFonts w:ascii="Cambria Math" w:eastAsia="宋体" w:hAnsi="Cambria Math"/>
          </w:rPr>
          <m:t>Reward</m:t>
        </m:r>
      </m:oMath>
      <w:r>
        <w:rPr>
          <w:rFonts w:ascii="宋体" w:eastAsia="宋体" w:hAnsi="宋体" w:hint="eastAsia"/>
        </w:rPr>
        <w:t>为0时，即认为模型做出了错误的判</w:t>
      </w:r>
    </w:p>
    <w:p w14:paraId="62E9004A" w14:textId="5B132C85" w:rsidR="0002344E" w:rsidRDefault="0002344E" w:rsidP="0002344E">
      <w:pPr>
        <w:spacing w:line="360" w:lineRule="auto"/>
        <w:rPr>
          <w:rFonts w:ascii="宋体" w:eastAsia="宋体" w:hAnsi="宋体"/>
        </w:rPr>
      </w:pPr>
      <w:r>
        <w:rPr>
          <w:rFonts w:ascii="宋体" w:eastAsia="宋体" w:hAnsi="宋体" w:hint="eastAsia"/>
        </w:rPr>
        <w:t>断，则需要根据</w:t>
      </w:r>
      <w:r w:rsidRPr="0002344E">
        <w:rPr>
          <w:rFonts w:ascii="宋体" w:eastAsia="宋体" w:hAnsi="宋体" w:hint="eastAsia"/>
          <w:b/>
        </w:rPr>
        <w:t>P</w:t>
      </w:r>
      <w:r>
        <w:rPr>
          <w:rFonts w:ascii="宋体" w:eastAsia="宋体" w:hAnsi="宋体" w:hint="eastAsia"/>
        </w:rPr>
        <w:t>值来减少输出</w:t>
      </w:r>
      <m:oMath>
        <m:sSub>
          <m:sSubPr>
            <m:ctrlPr>
              <w:rPr>
                <w:rFonts w:ascii="Cambria Math" w:eastAsia="宋体" w:hAnsi="Cambria Math" w:hint="eastAsia"/>
              </w:rPr>
            </m:ctrlPr>
          </m:sSubPr>
          <m:e>
            <m:r>
              <w:rPr>
                <w:rFonts w:ascii="Cambria Math" w:eastAsia="宋体" w:hAnsi="Cambria Math" w:hint="eastAsia"/>
              </w:rPr>
              <m:t>Z</m:t>
            </m:r>
            <m:ctrlPr>
              <w:rPr>
                <w:rFonts w:ascii="Cambria Math" w:eastAsia="宋体" w:hAnsi="Cambria Math"/>
              </w:rPr>
            </m:ctrlPr>
          </m:e>
          <m:sub>
            <m:r>
              <w:rPr>
                <w:rFonts w:ascii="Cambria Math" w:eastAsia="宋体" w:hAnsi="Cambria Math"/>
              </w:rPr>
              <m:t>0</m:t>
            </m:r>
            <m:ctrlPr>
              <w:rPr>
                <w:rFonts w:ascii="Cambria Math" w:eastAsia="宋体" w:hAnsi="Cambria Math"/>
              </w:rPr>
            </m:ctrlPr>
          </m:sub>
        </m:sSub>
      </m:oMath>
      <w:r>
        <w:rPr>
          <w:rFonts w:ascii="宋体" w:eastAsia="宋体" w:hAnsi="宋体" w:hint="eastAsia"/>
        </w:rPr>
        <w:t>与簇特征之间的连接，即：</w:t>
      </w:r>
    </w:p>
    <w:p w14:paraId="568AA16A" w14:textId="0D1972B9" w:rsidR="000D48B1" w:rsidRPr="0002344E" w:rsidRDefault="00165904" w:rsidP="0002344E">
      <w:pPr>
        <w:spacing w:line="360" w:lineRule="auto"/>
        <w:rPr>
          <w:rFonts w:ascii="宋体" w:eastAsia="宋体" w:hAnsi="宋体"/>
        </w:rPr>
      </w:pPr>
      <m:oMathPara>
        <m:oMath>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hint="eastAsia"/>
                </w:rPr>
                <m:t>n</m:t>
              </m:r>
              <m:r>
                <w:rPr>
                  <w:rFonts w:ascii="Cambria Math" w:eastAsia="宋体" w:hAnsi="Cambria Math" w:cs="Cambria Math"/>
                </w:rPr>
                <m:t>*</m:t>
              </m:r>
              <m:r>
                <w:rPr>
                  <w:rFonts w:ascii="Cambria Math" w:eastAsia="宋体" w:hAnsi="Cambria Math" w:hint="eastAsia"/>
                </w:rPr>
                <m:t>0</m:t>
              </m:r>
              <m:ctrlPr>
                <w:rPr>
                  <w:rFonts w:ascii="Cambria Math" w:eastAsia="宋体" w:hAnsi="Cambria Math" w:hint="eastAsia"/>
                </w:rPr>
              </m:ctrlP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hint="eastAsia"/>
                </w:rPr>
                <m:t>n</m:t>
              </m:r>
              <m:r>
                <w:rPr>
                  <w:rFonts w:ascii="Cambria Math" w:eastAsia="宋体" w:hAnsi="Cambria Math"/>
                </w:rPr>
                <m:t>*0</m:t>
              </m:r>
            </m:sub>
          </m:sSub>
          <m:r>
            <w:rPr>
              <w:rFonts w:ascii="Cambria Math" w:eastAsia="宋体" w:hAnsi="Cambria Math"/>
            </w:rPr>
            <m:t>-</m:t>
          </m:r>
          <m:r>
            <m:rPr>
              <m:sty m:val="p"/>
            </m:rPr>
            <w:rPr>
              <w:rFonts w:ascii="Cambria Math" w:eastAsia="宋体" w:hAnsi="Cambria Math"/>
            </w:rPr>
            <m:t>P*</m:t>
          </m:r>
          <m:r>
            <w:rPr>
              <w:rFonts w:ascii="Cambria Math" w:eastAsia="宋体" w:hAnsi="Cambria Math" w:hint="eastAsia"/>
            </w:rPr>
            <m:t>M</m:t>
          </m:r>
          <m:r>
            <m:rPr>
              <m:sty m:val="p"/>
            </m:rPr>
            <w:rPr>
              <w:rFonts w:ascii="Cambria Math" w:eastAsia="宋体" w:hAnsi="Cambria Math"/>
            </w:rPr>
            <m:t>’</m:t>
          </m:r>
        </m:oMath>
      </m:oMathPara>
    </w:p>
    <w:p w14:paraId="6A8C42CD" w14:textId="23C3BE52" w:rsidR="0002344E" w:rsidRDefault="0002344E" w:rsidP="0002344E">
      <w:pPr>
        <w:pStyle w:val="ListParagraph"/>
        <w:numPr>
          <w:ilvl w:val="0"/>
          <w:numId w:val="4"/>
        </w:numPr>
        <w:spacing w:line="360" w:lineRule="auto"/>
        <w:ind w:firstLineChars="0"/>
        <w:rPr>
          <w:rFonts w:ascii="宋体" w:eastAsia="宋体" w:hAnsi="宋体"/>
        </w:rPr>
      </w:pPr>
      <w:r>
        <w:rPr>
          <w:rFonts w:ascii="宋体" w:eastAsia="宋体" w:hAnsi="宋体" w:hint="eastAsia"/>
        </w:rPr>
        <w:t>当模型判断的结果为</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008A6D91">
        <w:rPr>
          <w:rFonts w:ascii="宋体" w:eastAsia="宋体" w:hAnsi="宋体" w:hint="eastAsia"/>
        </w:rPr>
        <w:t>，且</w:t>
      </w:r>
      <m:oMath>
        <m:r>
          <m:rPr>
            <m:sty m:val="p"/>
          </m:rPr>
          <w:rPr>
            <w:rFonts w:ascii="Cambria Math" w:eastAsia="宋体" w:hAnsi="Cambria Math"/>
          </w:rPr>
          <m:t>Reward</m:t>
        </m:r>
      </m:oMath>
      <w:r w:rsidR="008A6D91" w:rsidRPr="0002344E">
        <w:rPr>
          <w:rFonts w:ascii="宋体" w:eastAsia="宋体" w:hAnsi="宋体" w:hint="eastAsia"/>
        </w:rPr>
        <w:t>为1时</w:t>
      </w:r>
      <w:r w:rsidR="008A6D91">
        <w:rPr>
          <w:rFonts w:ascii="宋体" w:eastAsia="宋体" w:hAnsi="宋体" w:hint="eastAsia"/>
        </w:rPr>
        <w:t>，则认为模型做出了正确的判</w:t>
      </w:r>
    </w:p>
    <w:p w14:paraId="3B624600" w14:textId="1843865F" w:rsidR="008A6D91" w:rsidRDefault="008A6D91" w:rsidP="008A6D91">
      <w:pPr>
        <w:spacing w:line="360" w:lineRule="auto"/>
        <w:rPr>
          <w:rFonts w:ascii="宋体" w:eastAsia="宋体" w:hAnsi="宋体"/>
        </w:rPr>
      </w:pPr>
      <w:r>
        <w:rPr>
          <w:rFonts w:ascii="宋体" w:eastAsia="宋体" w:hAnsi="宋体" w:hint="eastAsia"/>
        </w:rPr>
        <w:t>断</w:t>
      </w:r>
      <w:r w:rsidR="00871FCA">
        <w:rPr>
          <w:rFonts w:ascii="宋体" w:eastAsia="宋体" w:hAnsi="宋体" w:hint="eastAsia"/>
        </w:rPr>
        <w:t>，因为判断结果</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00871FCA">
        <w:rPr>
          <w:rFonts w:ascii="宋体" w:eastAsia="宋体" w:hAnsi="宋体" w:hint="eastAsia"/>
        </w:rPr>
        <w:t>与计算</w:t>
      </w:r>
      <w:r w:rsidR="00871FCA" w:rsidRPr="00871FCA">
        <w:rPr>
          <w:rFonts w:ascii="宋体" w:eastAsia="宋体" w:hAnsi="宋体" w:hint="eastAsia"/>
          <w:b/>
        </w:rPr>
        <w:t>P</w:t>
      </w:r>
      <w:r w:rsidR="00871FCA">
        <w:rPr>
          <w:rFonts w:ascii="宋体" w:eastAsia="宋体" w:hAnsi="宋体" w:hint="eastAsia"/>
        </w:rPr>
        <w:t>值</w:t>
      </w:r>
      <w:r w:rsidR="00451ECD">
        <w:rPr>
          <w:rFonts w:ascii="宋体" w:eastAsia="宋体" w:hAnsi="宋体" w:hint="eastAsia"/>
        </w:rPr>
        <w:t>时</w:t>
      </w:r>
      <w:r w:rsidR="00871FCA">
        <w:rPr>
          <w:rFonts w:ascii="宋体" w:eastAsia="宋体" w:hAnsi="宋体" w:hint="eastAsia"/>
        </w:rPr>
        <w:t>的假设相反，</w:t>
      </w:r>
      <w:r w:rsidR="00451ECD">
        <w:rPr>
          <w:rFonts w:ascii="宋体" w:eastAsia="宋体" w:hAnsi="宋体" w:hint="eastAsia"/>
        </w:rPr>
        <w:t>所以改变的系数需要用</w:t>
      </w:r>
      <m:oMath>
        <m:r>
          <m:rPr>
            <m:sty m:val="p"/>
          </m:rPr>
          <w:rPr>
            <w:rFonts w:ascii="Cambria Math" w:eastAsia="宋体" w:hAnsi="Cambria Math"/>
          </w:rPr>
          <m:t>1-</m:t>
        </m:r>
        <m:r>
          <m:rPr>
            <m:sty m:val="p"/>
          </m:rPr>
          <w:rPr>
            <w:rFonts w:ascii="Cambria Math" w:eastAsia="宋体" w:hAnsi="Cambria Math" w:hint="eastAsia"/>
          </w:rPr>
          <m:t>P</m:t>
        </m:r>
      </m:oMath>
      <w:r w:rsidR="00451ECD">
        <w:rPr>
          <w:rFonts w:ascii="宋体" w:eastAsia="宋体" w:hAnsi="宋体" w:hint="eastAsia"/>
        </w:rPr>
        <w:t>来代替，且命名为</w:t>
      </w:r>
      <m:oMath>
        <m:r>
          <m:rPr>
            <m:sty m:val="p"/>
          </m:rPr>
          <w:rPr>
            <w:rFonts w:ascii="Cambria Math" w:eastAsia="宋体" w:hAnsi="Cambria Math"/>
          </w:rPr>
          <m:t>P'</m:t>
        </m:r>
      </m:oMath>
      <w:r w:rsidR="00451ECD">
        <w:rPr>
          <w:rFonts w:ascii="宋体" w:eastAsia="宋体" w:hAnsi="宋体"/>
        </w:rPr>
        <w:t>,</w:t>
      </w:r>
      <w:r w:rsidR="00451ECD">
        <w:rPr>
          <w:rFonts w:ascii="宋体" w:eastAsia="宋体" w:hAnsi="宋体" w:hint="eastAsia"/>
        </w:rPr>
        <w:t>即：</w:t>
      </w:r>
    </w:p>
    <w:p w14:paraId="6E001687" w14:textId="197CCCEF" w:rsidR="00451ECD" w:rsidRPr="0002344E" w:rsidRDefault="00165904" w:rsidP="00451ECD">
      <w:pPr>
        <w:spacing w:line="360" w:lineRule="auto"/>
        <w:rPr>
          <w:rFonts w:ascii="宋体" w:eastAsia="宋体" w:hAnsi="宋体"/>
        </w:rPr>
      </w:pPr>
      <m:oMathPara>
        <m:oMath>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hint="eastAsia"/>
                </w:rPr>
                <m:t>n</m:t>
              </m:r>
              <m:r>
                <w:rPr>
                  <w:rFonts w:ascii="Cambria Math" w:eastAsia="宋体" w:hAnsi="Cambria Math" w:cs="Cambria Math"/>
                </w:rPr>
                <m:t>*</m:t>
              </m:r>
              <m:r>
                <w:rPr>
                  <w:rFonts w:ascii="Cambria Math" w:eastAsia="宋体" w:hAnsi="Cambria Math"/>
                </w:rPr>
                <m:t>1</m:t>
              </m:r>
              <m:ctrlPr>
                <w:rPr>
                  <w:rFonts w:ascii="Cambria Math" w:eastAsia="宋体" w:hAnsi="Cambria Math" w:hint="eastAsia"/>
                </w:rPr>
              </m:ctrlP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hint="eastAsia"/>
                </w:rPr>
                <m:t>n</m:t>
              </m:r>
              <m:r>
                <w:rPr>
                  <w:rFonts w:ascii="Cambria Math" w:eastAsia="宋体" w:hAnsi="Cambria Math"/>
                </w:rPr>
                <m:t>*1</m:t>
              </m:r>
            </m:sub>
          </m:sSub>
          <m:r>
            <w:rPr>
              <w:rFonts w:ascii="Cambria Math" w:eastAsia="宋体" w:hAnsi="Cambria Math"/>
            </w:rPr>
            <m:t>+</m:t>
          </m:r>
          <m:r>
            <w:rPr>
              <w:rFonts w:ascii="Cambria Math" w:eastAsia="宋体" w:hAnsi="Cambria Math" w:hint="eastAsia"/>
            </w:rPr>
            <m:t>P</m:t>
          </m:r>
          <m:r>
            <w:rPr>
              <w:rFonts w:ascii="Cambria Math" w:eastAsia="宋体" w:hAnsi="Cambria Math"/>
            </w:rPr>
            <m:t>’*</m:t>
          </m:r>
          <m:r>
            <w:rPr>
              <w:rFonts w:ascii="Cambria Math" w:eastAsia="宋体" w:hAnsi="Cambria Math" w:hint="eastAsia"/>
            </w:rPr>
            <m:t>M</m:t>
          </m:r>
          <m:r>
            <w:rPr>
              <w:rFonts w:ascii="Cambria Math" w:eastAsia="宋体" w:hAnsi="Cambria Math"/>
            </w:rPr>
            <m:t>’</m:t>
          </m:r>
        </m:oMath>
      </m:oMathPara>
    </w:p>
    <w:p w14:paraId="2DA86DD2" w14:textId="77777777" w:rsidR="00451ECD" w:rsidRDefault="00451ECD" w:rsidP="00451ECD">
      <w:pPr>
        <w:pStyle w:val="ListParagraph"/>
        <w:numPr>
          <w:ilvl w:val="0"/>
          <w:numId w:val="4"/>
        </w:numPr>
        <w:spacing w:line="360" w:lineRule="auto"/>
        <w:ind w:firstLineChars="0"/>
        <w:rPr>
          <w:rFonts w:ascii="宋体" w:eastAsia="宋体" w:hAnsi="宋体"/>
        </w:rPr>
      </w:pPr>
      <w:r>
        <w:rPr>
          <w:rFonts w:ascii="宋体" w:eastAsia="宋体" w:hAnsi="宋体" w:hint="eastAsia"/>
        </w:rPr>
        <w:t>当模型判断的结果为</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Pr>
          <w:rFonts w:ascii="宋体" w:eastAsia="宋体" w:hAnsi="宋体" w:hint="eastAsia"/>
        </w:rPr>
        <w:t>，且</w:t>
      </w:r>
      <m:oMath>
        <m:r>
          <m:rPr>
            <m:sty m:val="p"/>
          </m:rPr>
          <w:rPr>
            <w:rFonts w:ascii="Cambria Math" w:eastAsia="宋体" w:hAnsi="Cambria Math"/>
          </w:rPr>
          <m:t>Reward</m:t>
        </m:r>
      </m:oMath>
      <w:r w:rsidRPr="0002344E">
        <w:rPr>
          <w:rFonts w:ascii="宋体" w:eastAsia="宋体" w:hAnsi="宋体" w:hint="eastAsia"/>
        </w:rPr>
        <w:t>为</w:t>
      </w:r>
      <w:r>
        <w:rPr>
          <w:rFonts w:ascii="宋体" w:eastAsia="宋体" w:hAnsi="宋体"/>
        </w:rPr>
        <w:t>0</w:t>
      </w:r>
      <w:r w:rsidRPr="0002344E">
        <w:rPr>
          <w:rFonts w:ascii="宋体" w:eastAsia="宋体" w:hAnsi="宋体" w:hint="eastAsia"/>
        </w:rPr>
        <w:t>时</w:t>
      </w:r>
      <w:r>
        <w:rPr>
          <w:rFonts w:ascii="宋体" w:eastAsia="宋体" w:hAnsi="宋体" w:hint="eastAsia"/>
        </w:rPr>
        <w:t>，则认为模型做出了错误的</w:t>
      </w:r>
    </w:p>
    <w:p w14:paraId="0E777801" w14:textId="6C5F6553" w:rsidR="00451ECD" w:rsidRDefault="00451ECD" w:rsidP="00451ECD">
      <w:pPr>
        <w:spacing w:line="360" w:lineRule="auto"/>
        <w:rPr>
          <w:rFonts w:ascii="宋体" w:eastAsia="宋体" w:hAnsi="宋体"/>
        </w:rPr>
      </w:pPr>
      <w:r w:rsidRPr="00451ECD">
        <w:rPr>
          <w:rFonts w:ascii="宋体" w:eastAsia="宋体" w:hAnsi="宋体" w:hint="eastAsia"/>
        </w:rPr>
        <w:t>判断</w:t>
      </w:r>
      <w:r w:rsidR="00DC52B2">
        <w:rPr>
          <w:rFonts w:ascii="宋体" w:eastAsia="宋体" w:hAnsi="宋体" w:hint="eastAsia"/>
        </w:rPr>
        <w:t>，需要减弱输出1与所有簇</w:t>
      </w:r>
      <w:r w:rsidR="00B86A55">
        <w:rPr>
          <w:rFonts w:ascii="宋体" w:eastAsia="宋体" w:hAnsi="宋体" w:hint="eastAsia"/>
        </w:rPr>
        <w:t>特征之间的连接，即：</w:t>
      </w:r>
    </w:p>
    <w:p w14:paraId="095A6849" w14:textId="22769634" w:rsidR="00B86A55" w:rsidRPr="000D48B1" w:rsidRDefault="00165904" w:rsidP="00DD7AF8">
      <w:pPr>
        <w:spacing w:line="360" w:lineRule="auto"/>
        <w:rPr>
          <w:rFonts w:ascii="宋体" w:eastAsia="宋体" w:hAnsi="宋体"/>
        </w:rPr>
      </w:pPr>
      <m:oMathPara>
        <m:oMath>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hint="eastAsia"/>
                </w:rPr>
                <m:t>n</m:t>
              </m:r>
              <m:r>
                <w:rPr>
                  <w:rFonts w:ascii="Cambria Math" w:eastAsia="宋体" w:hAnsi="Cambria Math" w:cs="Cambria Math"/>
                </w:rPr>
                <m:t>*</m:t>
              </m:r>
              <m:r>
                <w:rPr>
                  <w:rFonts w:ascii="Cambria Math" w:eastAsia="宋体" w:hAnsi="Cambria Math"/>
                </w:rPr>
                <m:t>1</m:t>
              </m:r>
              <m:ctrlPr>
                <w:rPr>
                  <w:rFonts w:ascii="Cambria Math" w:eastAsia="宋体" w:hAnsi="Cambria Math" w:hint="eastAsia"/>
                </w:rPr>
              </m:ctrlP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hint="eastAsia"/>
                </w:rPr>
                <m:t>n</m:t>
              </m:r>
              <m:r>
                <w:rPr>
                  <w:rFonts w:ascii="Cambria Math" w:eastAsia="宋体" w:hAnsi="Cambria Math"/>
                </w:rPr>
                <m:t>*1</m:t>
              </m:r>
            </m:sub>
          </m:sSub>
          <m:r>
            <w:rPr>
              <w:rFonts w:ascii="Cambria Math" w:eastAsia="宋体" w:hAnsi="Cambria Math"/>
            </w:rPr>
            <m:t>+</m:t>
          </m:r>
          <m:r>
            <w:rPr>
              <w:rFonts w:ascii="Cambria Math" w:eastAsia="宋体" w:hAnsi="Cambria Math" w:hint="eastAsia"/>
            </w:rPr>
            <m:t>(</m:t>
          </m:r>
          <m:r>
            <m:rPr>
              <m:sty m:val="p"/>
            </m:rPr>
            <w:rPr>
              <w:rFonts w:ascii="Cambria Math" w:eastAsia="宋体" w:hAnsi="Cambria Math"/>
            </w:rPr>
            <m:t>P’-1)*</m:t>
          </m:r>
          <m:r>
            <m:rPr>
              <m:sty m:val="p"/>
            </m:rPr>
            <w:rPr>
              <w:rFonts w:ascii="Cambria Math" w:eastAsia="宋体" w:hAnsi="Cambria Math" w:hint="eastAsia"/>
            </w:rPr>
            <m:t>M</m:t>
          </m:r>
          <m:r>
            <m:rPr>
              <m:sty m:val="p"/>
            </m:rPr>
            <w:rPr>
              <w:rFonts w:ascii="Cambria Math" w:eastAsia="宋体" w:hAnsi="Cambria Math"/>
            </w:rPr>
            <m:t>’</m:t>
          </m:r>
        </m:oMath>
      </m:oMathPara>
    </w:p>
    <w:p w14:paraId="697907C4" w14:textId="5786A76E" w:rsidR="000D48B1" w:rsidRDefault="000D48B1" w:rsidP="00DD7AF8">
      <w:pPr>
        <w:spacing w:line="360" w:lineRule="auto"/>
        <w:rPr>
          <w:rFonts w:ascii="宋体" w:eastAsia="宋体" w:hAnsi="宋体"/>
        </w:rPr>
      </w:pPr>
      <w:r>
        <w:rPr>
          <w:rFonts w:ascii="宋体" w:eastAsia="宋体" w:hAnsi="宋体" w:hint="eastAsia"/>
        </w:rPr>
        <w:t>在更新完输出层与簇元素之间的连接过后，破坏了中间层与输出层之间连接矩阵的二维性，故需要对两者之间的稀疏连接矩阵进行更改，仍然通过阈值过滤的方式，即若矩阵中的某个值大于阈值，则认为该连接存在应赋值为1，否则应认为该连接不存在应赋值为0，即得到更新后的矩阵</w:t>
      </w:r>
      <m:oMath>
        <m:r>
          <m:rPr>
            <m:sty m:val="p"/>
          </m:rPr>
          <w:rPr>
            <w:rFonts w:ascii="Cambria Math" w:eastAsia="宋体" w:hAnsi="Cambria Math" w:hint="eastAsia"/>
          </w:rPr>
          <m:t>M</m:t>
        </m:r>
      </m:oMath>
      <w:r>
        <w:rPr>
          <w:rFonts w:ascii="宋体" w:eastAsia="宋体" w:hAnsi="宋体" w:hint="eastAsia"/>
        </w:rPr>
        <w:t>：</w:t>
      </w:r>
    </w:p>
    <w:p w14:paraId="2F5F622D" w14:textId="1AC9641C" w:rsidR="000D48B1" w:rsidRPr="000D48B1" w:rsidRDefault="000D48B1" w:rsidP="00DD7AF8">
      <w:pPr>
        <w:spacing w:line="360" w:lineRule="auto"/>
        <w:rPr>
          <w:rFonts w:ascii="宋体" w:eastAsia="宋体" w:hAnsi="宋体"/>
          <w:sz w:val="28"/>
        </w:rPr>
      </w:pPr>
      <m:oMathPara>
        <m:oMath>
          <m: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ji</m:t>
              </m:r>
            </m:sub>
          </m:sSub>
          <m: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w:rPr>
                      <w:rFonts w:ascii="Cambria Math" w:eastAsia="宋体" w:hAnsi="Cambria Math"/>
                    </w:rPr>
                    <m:t xml:space="preserve">1        </m:t>
                  </m:r>
                  <m:r>
                    <m:rPr>
                      <m:sty m:val="p"/>
                    </m:rPr>
                    <w:rPr>
                      <w:rFonts w:ascii="Cambria Math" w:eastAsia="宋体" w:hAnsi="Cambria Math" w:hint="eastAsia"/>
                    </w:rPr>
                    <m:t>如果</m:t>
                  </m:r>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hint="eastAsia"/>
                        </w:rPr>
                        <m:t>ji</m:t>
                      </m:r>
                    </m:sub>
                  </m:sSub>
                  <m:r>
                    <m:rPr>
                      <m:sty m:val="p"/>
                    </m:rPr>
                    <w:rPr>
                      <w:rFonts w:ascii="Cambria Math" w:eastAsia="宋体" w:hAnsi="Cambria Math" w:hint="eastAsia"/>
                    </w:rPr>
                    <m:t>&gt;</m:t>
                  </m:r>
                  <m:r>
                    <m:rPr>
                      <m:sty m:val="p"/>
                    </m:rPr>
                    <w:rPr>
                      <w:rFonts w:ascii="Cambria Math" w:eastAsia="宋体" w:hAnsi="Cambria Math" w:hint="eastAsia"/>
                    </w:rPr>
                    <m:t>阈值</m:t>
                  </m:r>
                  <m:r>
                    <m:rPr>
                      <m:sty m:val="p"/>
                    </m:rPr>
                    <w:rPr>
                      <w:rFonts w:ascii="Cambria Math" w:eastAsia="宋体" w:hAnsi="Cambria Math" w:hint="eastAsia"/>
                    </w:rPr>
                    <m:t xml:space="preserve"> </m:t>
                  </m:r>
                  <m:r>
                    <m:rPr>
                      <m:sty m:val="p"/>
                    </m:rPr>
                    <w:rPr>
                      <w:rFonts w:ascii="Cambria Math" w:eastAsia="宋体" w:hAnsi="Cambria Math"/>
                    </w:rPr>
                    <m:t xml:space="preserve">                 </m:t>
                  </m:r>
                </m:e>
                <m:e>
                  <m:r>
                    <w:rPr>
                      <w:rFonts w:ascii="Cambria Math" w:eastAsia="宋体" w:hAnsi="Cambria Math"/>
                    </w:rPr>
                    <m:t xml:space="preserve">   0        </m:t>
                  </m:r>
                  <m:r>
                    <w:rPr>
                      <w:rFonts w:ascii="Cambria Math" w:eastAsia="宋体" w:hAnsi="Cambria Math"/>
                    </w:rPr>
                    <m:t>其余情况</m:t>
                  </m:r>
                  <m:r>
                    <w:rPr>
                      <w:rFonts w:ascii="Cambria Math" w:eastAsia="宋体" w:hAnsi="Cambria Math"/>
                    </w:rPr>
                    <m:t xml:space="preserve">                                  </m:t>
                  </m:r>
                </m:e>
              </m:eqArr>
            </m:e>
          </m:d>
          <m:r>
            <w:rPr>
              <w:rFonts w:ascii="Cambria Math" w:eastAsia="宋体" w:hAnsi="Cambria Math"/>
              <w:sz w:val="28"/>
            </w:rPr>
            <m:t xml:space="preserve">         </m:t>
          </m:r>
        </m:oMath>
      </m:oMathPara>
    </w:p>
    <w:p w14:paraId="63D21182" w14:textId="77777777" w:rsidR="000D48B1" w:rsidRPr="000D48B1" w:rsidRDefault="000D48B1" w:rsidP="00DD7AF8">
      <w:pPr>
        <w:spacing w:line="360" w:lineRule="auto"/>
        <w:rPr>
          <w:rFonts w:ascii="宋体" w:eastAsia="宋体" w:hAnsi="宋体"/>
          <w:sz w:val="28"/>
        </w:rPr>
      </w:pPr>
    </w:p>
    <w:p w14:paraId="64121769" w14:textId="77777777" w:rsidR="00DD7AF8" w:rsidRDefault="00DD7AF8" w:rsidP="00DD7AF8">
      <w:pPr>
        <w:pStyle w:val="ListParagraph"/>
        <w:numPr>
          <w:ilvl w:val="0"/>
          <w:numId w:val="2"/>
        </w:numPr>
        <w:spacing w:line="360" w:lineRule="auto"/>
        <w:ind w:firstLineChars="0"/>
        <w:rPr>
          <w:rFonts w:ascii="宋体" w:eastAsia="宋体" w:hAnsi="宋体"/>
        </w:rPr>
      </w:pPr>
      <w:r>
        <w:rPr>
          <w:rFonts w:ascii="宋体" w:eastAsia="宋体" w:hAnsi="宋体" w:hint="eastAsia"/>
        </w:rPr>
        <w:t>通过MNIST数据集来检测所构建的模型是否成熟。按照上述的方法在</w:t>
      </w:r>
    </w:p>
    <w:p w14:paraId="41EEC6FA" w14:textId="77777777" w:rsidR="00265D19" w:rsidRDefault="00DD7AF8" w:rsidP="004D7B3D">
      <w:pPr>
        <w:spacing w:line="360" w:lineRule="auto"/>
        <w:rPr>
          <w:rFonts w:ascii="宋体" w:eastAsia="宋体" w:hAnsi="宋体"/>
        </w:rPr>
      </w:pPr>
      <w:r w:rsidRPr="00DD7AF8">
        <w:rPr>
          <w:rFonts w:ascii="宋体" w:eastAsia="宋体" w:hAnsi="宋体" w:hint="eastAsia"/>
        </w:rPr>
        <w:t>读入</w:t>
      </w:r>
      <w:r w:rsidR="004D7B3D">
        <w:rPr>
          <w:rFonts w:ascii="宋体" w:eastAsia="宋体" w:hAnsi="宋体" w:hint="eastAsia"/>
        </w:rPr>
        <w:t>一定量的</w:t>
      </w:r>
      <w:r>
        <w:rPr>
          <w:rFonts w:ascii="宋体" w:eastAsia="宋体" w:hAnsi="宋体" w:hint="eastAsia"/>
        </w:rPr>
        <w:t>训练集之后通过</w:t>
      </w:r>
      <w:r w:rsidR="004D7B3D">
        <w:rPr>
          <w:rFonts w:ascii="宋体" w:eastAsia="宋体" w:hAnsi="宋体" w:hint="eastAsia"/>
        </w:rPr>
        <w:t>判断模型预测的正确与否来</w:t>
      </w:r>
      <w:r>
        <w:rPr>
          <w:rFonts w:ascii="宋体" w:eastAsia="宋体" w:hAnsi="宋体" w:hint="eastAsia"/>
        </w:rPr>
        <w:t>调节输出与中间层</w:t>
      </w:r>
      <w:r w:rsidR="004D7B3D">
        <w:rPr>
          <w:rFonts w:ascii="宋体" w:eastAsia="宋体" w:hAnsi="宋体" w:hint="eastAsia"/>
        </w:rPr>
        <w:t>簇特征之间连接的强弱程度。</w:t>
      </w:r>
    </w:p>
    <w:p w14:paraId="2F58E3E4" w14:textId="77777777" w:rsidR="00265D19" w:rsidRDefault="004D7B3D" w:rsidP="00265D19">
      <w:pPr>
        <w:spacing w:line="360" w:lineRule="auto"/>
        <w:ind w:firstLineChars="100" w:firstLine="240"/>
        <w:rPr>
          <w:rFonts w:ascii="宋体" w:eastAsia="宋体" w:hAnsi="宋体"/>
        </w:rPr>
      </w:pPr>
      <w:r>
        <w:rPr>
          <w:rFonts w:ascii="宋体" w:eastAsia="宋体" w:hAnsi="宋体" w:hint="eastAsia"/>
        </w:rPr>
        <w:lastRenderedPageBreak/>
        <w:t>在训练了一定的次数之后，再使用测试集中的图片来判断模型的预测准确率是否已经达到了较高的水平，当达到理想的预测准确率时，可以将训练好的模型参数保存下来，作为成熟的稀疏模型参数作为备用。</w:t>
      </w:r>
    </w:p>
    <w:p w14:paraId="24EA2B45" w14:textId="36D81180" w:rsidR="008C07B7" w:rsidRPr="00265D19" w:rsidRDefault="008A5EEA" w:rsidP="00265D19">
      <w:pPr>
        <w:spacing w:line="360" w:lineRule="auto"/>
        <w:ind w:firstLineChars="100" w:firstLine="240"/>
        <w:rPr>
          <w:rFonts w:ascii="宋体" w:eastAsia="宋体" w:hAnsi="宋体"/>
        </w:rPr>
      </w:pPr>
      <w:r>
        <w:rPr>
          <w:rFonts w:ascii="宋体" w:eastAsia="宋体" w:hAnsi="宋体" w:hint="eastAsia"/>
        </w:rPr>
        <w:t>本发明的技术优势主要是可以在训练集样本或者训练次数较少的情况下，模型就能够获得较高的准确率，从而能够更快、更节省资源的情况下完成手写数字识别的任务。</w:t>
      </w:r>
    </w:p>
    <w:p w14:paraId="58CB0052" w14:textId="77777777" w:rsidR="008C07B7" w:rsidRPr="008A5EEA" w:rsidRDefault="008C07B7" w:rsidP="008C07B7">
      <w:pPr>
        <w:spacing w:line="360" w:lineRule="auto"/>
        <w:rPr>
          <w:rFonts w:ascii="宋体" w:eastAsia="宋体" w:hAnsi="宋体"/>
          <w:sz w:val="28"/>
        </w:rPr>
      </w:pPr>
    </w:p>
    <w:p w14:paraId="69AD66F6" w14:textId="2FE1CE01" w:rsidR="008C07B7" w:rsidRDefault="008C07B7" w:rsidP="00253C56">
      <w:pPr>
        <w:spacing w:line="360" w:lineRule="auto"/>
        <w:ind w:firstLineChars="100" w:firstLine="280"/>
        <w:rPr>
          <w:rFonts w:ascii="宋体" w:eastAsia="宋体" w:hAnsi="宋体"/>
        </w:rPr>
      </w:pPr>
      <w:r>
        <w:rPr>
          <w:rFonts w:ascii="宋体" w:eastAsia="宋体" w:hAnsi="宋体" w:hint="eastAsia"/>
          <w:sz w:val="28"/>
        </w:rPr>
        <w:t xml:space="preserve"> </w:t>
      </w:r>
      <w:r w:rsidRPr="00253C56">
        <w:rPr>
          <w:rFonts w:ascii="宋体" w:eastAsia="宋体" w:hAnsi="宋体" w:hint="eastAsia"/>
        </w:rPr>
        <w:t>2.</w:t>
      </w:r>
      <w:r w:rsidR="008A5EEA" w:rsidRPr="00253C56">
        <w:rPr>
          <w:rFonts w:ascii="宋体" w:eastAsia="宋体" w:hAnsi="宋体" w:hint="eastAsia"/>
        </w:rPr>
        <w:t>本发明的技术构思为：基于稀疏网络以及强化学习快速达到识别手写数字的方法，包括以下步骤：</w:t>
      </w:r>
    </w:p>
    <w:p w14:paraId="3C520E9C" w14:textId="30F95350" w:rsidR="00253C56" w:rsidRDefault="004D0860" w:rsidP="00253C56">
      <w:pPr>
        <w:pStyle w:val="ListParagraph"/>
        <w:numPr>
          <w:ilvl w:val="0"/>
          <w:numId w:val="7"/>
        </w:numPr>
        <w:spacing w:line="360" w:lineRule="auto"/>
        <w:ind w:firstLineChars="0"/>
        <w:rPr>
          <w:rFonts w:ascii="宋体" w:eastAsia="宋体" w:hAnsi="宋体"/>
        </w:rPr>
      </w:pPr>
      <w:r>
        <w:rPr>
          <w:rFonts w:ascii="宋体" w:eastAsia="宋体" w:hAnsi="宋体" w:hint="eastAsia"/>
        </w:rPr>
        <w:t>获取并分类MNIST数据集，作为训练集与测试集备用；</w:t>
      </w:r>
    </w:p>
    <w:p w14:paraId="77A71BC1" w14:textId="77777777" w:rsidR="004D0860" w:rsidRDefault="004D0860" w:rsidP="004D0860">
      <w:pPr>
        <w:pStyle w:val="ListParagraph"/>
        <w:numPr>
          <w:ilvl w:val="0"/>
          <w:numId w:val="7"/>
        </w:numPr>
        <w:spacing w:line="360" w:lineRule="auto"/>
        <w:ind w:firstLineChars="0"/>
        <w:rPr>
          <w:rFonts w:ascii="宋体" w:eastAsia="宋体" w:hAnsi="宋体"/>
        </w:rPr>
      </w:pPr>
      <w:r>
        <w:rPr>
          <w:rFonts w:ascii="宋体" w:eastAsia="宋体" w:hAnsi="宋体" w:hint="eastAsia"/>
        </w:rPr>
        <w:t>构建稀疏网络，利用MNIST数据集中的训练集，通过强化学习的方式修</w:t>
      </w:r>
    </w:p>
    <w:p w14:paraId="47BC7DA5" w14:textId="60E0AFC6" w:rsidR="004D0860" w:rsidRPr="004D0860" w:rsidRDefault="004D0860" w:rsidP="004D0860">
      <w:pPr>
        <w:spacing w:line="360" w:lineRule="auto"/>
        <w:rPr>
          <w:rFonts w:ascii="宋体" w:eastAsia="宋体" w:hAnsi="宋体"/>
        </w:rPr>
      </w:pPr>
      <w:r w:rsidRPr="004D0860">
        <w:rPr>
          <w:rFonts w:ascii="宋体" w:eastAsia="宋体" w:hAnsi="宋体" w:hint="eastAsia"/>
        </w:rPr>
        <w:t>改模型，产生成熟的模型。</w:t>
      </w:r>
    </w:p>
    <w:p w14:paraId="0241841F" w14:textId="77777777" w:rsidR="00626C82" w:rsidRDefault="004D0860" w:rsidP="00626C82">
      <w:pPr>
        <w:pStyle w:val="ListParagraph"/>
        <w:numPr>
          <w:ilvl w:val="0"/>
          <w:numId w:val="7"/>
        </w:numPr>
        <w:spacing w:line="360" w:lineRule="auto"/>
        <w:ind w:firstLineChars="0"/>
        <w:rPr>
          <w:rFonts w:ascii="宋体" w:eastAsia="宋体" w:hAnsi="宋体"/>
        </w:rPr>
      </w:pPr>
      <w:r>
        <w:rPr>
          <w:rFonts w:ascii="宋体" w:eastAsia="宋体" w:hAnsi="宋体" w:hint="eastAsia"/>
        </w:rPr>
        <w:t>利用成熟的稀疏网络模型对于MNIST集合中</w:t>
      </w:r>
      <w:r w:rsidR="009D039B">
        <w:rPr>
          <w:rFonts w:ascii="宋体" w:eastAsia="宋体" w:hAnsi="宋体" w:hint="eastAsia"/>
        </w:rPr>
        <w:t>的测试集图片进行判断</w:t>
      </w:r>
      <w:r w:rsidR="00626C82">
        <w:rPr>
          <w:rFonts w:ascii="宋体" w:eastAsia="宋体" w:hAnsi="宋体" w:hint="eastAsia"/>
        </w:rPr>
        <w:t>。</w:t>
      </w:r>
    </w:p>
    <w:p w14:paraId="7161260B" w14:textId="1EAE30D6" w:rsidR="009D039B" w:rsidRPr="00626C82" w:rsidRDefault="009D039B" w:rsidP="00626C82">
      <w:pPr>
        <w:spacing w:line="360" w:lineRule="auto"/>
        <w:rPr>
          <w:rFonts w:ascii="宋体" w:eastAsia="宋体" w:hAnsi="宋体"/>
        </w:rPr>
      </w:pPr>
      <w:r w:rsidRPr="00626C82">
        <w:rPr>
          <w:rFonts w:ascii="宋体" w:eastAsia="宋体" w:hAnsi="宋体"/>
        </w:rPr>
        <w:t xml:space="preserve">   </w:t>
      </w:r>
      <w:r w:rsidRPr="00626C82">
        <w:rPr>
          <w:rFonts w:ascii="宋体" w:eastAsia="宋体" w:hAnsi="宋体" w:hint="eastAsia"/>
        </w:rPr>
        <w:t>步骤1）中，MNIST集合作为有包括60000张手写的训练图片和10000张测试图片的巨大的手写数字</w:t>
      </w:r>
      <w:r w:rsidR="00A35B85" w:rsidRPr="00626C82">
        <w:rPr>
          <w:rFonts w:ascii="宋体" w:eastAsia="宋体" w:hAnsi="宋体" w:hint="eastAsia"/>
        </w:rPr>
        <w:t>数据集，这些图片的大小均为28*28大小的灰度图，且是从NIST的原始数据库中抽取获得。该数据集</w:t>
      </w:r>
      <w:r w:rsidRPr="00626C82">
        <w:rPr>
          <w:rFonts w:ascii="宋体" w:eastAsia="宋体" w:hAnsi="宋体" w:hint="eastAsia"/>
        </w:rPr>
        <w:t>通常被用来训练不同的图片处理系统，</w:t>
      </w:r>
      <w:r w:rsidR="00374269">
        <w:rPr>
          <w:rFonts w:ascii="宋体" w:eastAsia="宋体" w:hAnsi="宋体" w:hint="eastAsia"/>
        </w:rPr>
        <w:t>且</w:t>
      </w:r>
      <w:r w:rsidRPr="00626C82">
        <w:rPr>
          <w:rFonts w:ascii="宋体" w:eastAsia="宋体" w:hAnsi="宋体" w:hint="eastAsia"/>
        </w:rPr>
        <w:t>在机器学习领域也被广泛地用来训练和测试。由于</w:t>
      </w:r>
      <w:r w:rsidR="00374269">
        <w:rPr>
          <w:rFonts w:ascii="宋体" w:eastAsia="宋体" w:hAnsi="宋体" w:hint="eastAsia"/>
        </w:rPr>
        <w:t>该数据集包括的手写数字的图像数量多且种类完全，</w:t>
      </w:r>
      <w:r w:rsidRPr="00626C82">
        <w:rPr>
          <w:rFonts w:ascii="宋体" w:eastAsia="宋体" w:hAnsi="宋体" w:hint="eastAsia"/>
        </w:rPr>
        <w:t>有许多科学论文都尝试着去达到</w:t>
      </w:r>
      <w:r w:rsidR="00374269">
        <w:rPr>
          <w:rFonts w:ascii="宋体" w:eastAsia="宋体" w:hAnsi="宋体" w:hint="eastAsia"/>
        </w:rPr>
        <w:t>基于该测试集的最低错误率。</w:t>
      </w:r>
      <w:r w:rsidRPr="00626C82">
        <w:rPr>
          <w:rFonts w:ascii="宋体" w:eastAsia="宋体" w:hAnsi="宋体" w:hint="eastAsia"/>
        </w:rPr>
        <w:t>所以本发明选取该数据集进行训练</w:t>
      </w:r>
      <w:r w:rsidR="00A35B85" w:rsidRPr="00626C82">
        <w:rPr>
          <w:rFonts w:ascii="宋体" w:eastAsia="宋体" w:hAnsi="宋体" w:hint="eastAsia"/>
        </w:rPr>
        <w:t>和</w:t>
      </w:r>
      <w:r w:rsidRPr="00626C82">
        <w:rPr>
          <w:rFonts w:ascii="宋体" w:eastAsia="宋体" w:hAnsi="宋体" w:hint="eastAsia"/>
        </w:rPr>
        <w:t>测试</w:t>
      </w:r>
      <w:r w:rsidR="00A35B85" w:rsidRPr="00626C82">
        <w:rPr>
          <w:rFonts w:ascii="宋体" w:eastAsia="宋体" w:hAnsi="宋体" w:hint="eastAsia"/>
        </w:rPr>
        <w:t>，使得所取得成果具有可比性以及权威性。</w:t>
      </w:r>
    </w:p>
    <w:p w14:paraId="725C8D22" w14:textId="1AD13821" w:rsidR="00A35B85" w:rsidRDefault="00A35B85" w:rsidP="009D039B">
      <w:pPr>
        <w:spacing w:line="360" w:lineRule="auto"/>
        <w:rPr>
          <w:rFonts w:ascii="宋体" w:eastAsia="宋体" w:hAnsi="宋体"/>
        </w:rPr>
      </w:pPr>
      <w:r>
        <w:rPr>
          <w:rFonts w:ascii="宋体" w:eastAsia="宋体" w:hAnsi="宋体" w:hint="eastAsia"/>
        </w:rPr>
        <w:t xml:space="preserve">  步骤2）中，</w:t>
      </w:r>
      <w:r w:rsidR="00085975">
        <w:rPr>
          <w:rFonts w:ascii="宋体" w:eastAsia="宋体" w:hAnsi="宋体" w:hint="eastAsia"/>
        </w:rPr>
        <w:t>如何构建稀疏网络模型，并且调整模型中的参数，优化模型的识别结果是</w:t>
      </w:r>
      <w:r w:rsidR="000D48B1">
        <w:rPr>
          <w:rFonts w:ascii="宋体" w:eastAsia="宋体" w:hAnsi="宋体" w:hint="eastAsia"/>
        </w:rPr>
        <w:t>本发明的核心。</w:t>
      </w:r>
      <w:r w:rsidR="00571B54">
        <w:rPr>
          <w:rFonts w:ascii="宋体" w:eastAsia="宋体" w:hAnsi="宋体" w:hint="eastAsia"/>
        </w:rPr>
        <w:t>稀疏网络</w:t>
      </w:r>
      <w:r w:rsidR="004F333D">
        <w:rPr>
          <w:rFonts w:ascii="宋体" w:eastAsia="宋体" w:hAnsi="宋体" w:hint="eastAsia"/>
        </w:rPr>
        <w:t>相比于稠密网络或者完全网络存在连接少的特</w:t>
      </w:r>
      <w:r w:rsidR="004F333D">
        <w:rPr>
          <w:rFonts w:ascii="宋体" w:eastAsia="宋体" w:hAnsi="宋体" w:hint="eastAsia"/>
        </w:rPr>
        <w:lastRenderedPageBreak/>
        <w:t>点，且在自然界中</w:t>
      </w:r>
      <w:r w:rsidR="00642F34">
        <w:rPr>
          <w:rFonts w:ascii="宋体" w:eastAsia="宋体" w:hAnsi="宋体" w:hint="eastAsia"/>
        </w:rPr>
        <w:t>的</w:t>
      </w:r>
      <w:r w:rsidR="004F333D">
        <w:rPr>
          <w:rFonts w:ascii="宋体" w:eastAsia="宋体" w:hAnsi="宋体" w:hint="eastAsia"/>
        </w:rPr>
        <w:t>网络大多数都是稀疏的，但仍具有高效的分析能力。同时，还存在所需计算资源少的好处。因此，</w:t>
      </w:r>
      <w:r w:rsidR="00336A0B">
        <w:rPr>
          <w:rFonts w:ascii="宋体" w:eastAsia="宋体" w:hAnsi="宋体" w:hint="eastAsia"/>
        </w:rPr>
        <w:t>利用稀疏矩阵构建</w:t>
      </w:r>
      <w:r w:rsidR="004F333D">
        <w:rPr>
          <w:rFonts w:ascii="宋体" w:eastAsia="宋体" w:hAnsi="宋体" w:hint="eastAsia"/>
        </w:rPr>
        <w:t>三层的稀疏网络</w:t>
      </w:r>
      <w:r w:rsidR="00642F34">
        <w:rPr>
          <w:rFonts w:ascii="宋体" w:eastAsia="宋体" w:hAnsi="宋体" w:hint="eastAsia"/>
        </w:rPr>
        <w:t>，来模仿生物体大脑的运作方式。</w:t>
      </w:r>
      <w:r w:rsidR="00336A0B">
        <w:rPr>
          <w:rFonts w:ascii="宋体" w:eastAsia="宋体" w:hAnsi="宋体" w:hint="eastAsia"/>
        </w:rPr>
        <w:t>同时，利用符合生物体学习模式的强化学习方法来调节神经元与输出层之间的连接，加快了训练并作出正确判断的过程。从而使得在少量的训练次数以及少量的训练样本的情况下也能获得较高的识别正确率。</w:t>
      </w:r>
    </w:p>
    <w:p w14:paraId="1D5E4CCE" w14:textId="6080B731" w:rsidR="00336A0B" w:rsidRDefault="00626C82" w:rsidP="009D039B">
      <w:pPr>
        <w:spacing w:line="360" w:lineRule="auto"/>
        <w:rPr>
          <w:rFonts w:ascii="宋体" w:eastAsia="宋体" w:hAnsi="宋体"/>
        </w:rPr>
      </w:pPr>
      <w:r>
        <w:rPr>
          <w:rFonts w:ascii="宋体" w:eastAsia="宋体" w:hAnsi="宋体"/>
        </w:rPr>
        <w:t xml:space="preserve">  </w:t>
      </w:r>
      <w:r>
        <w:rPr>
          <w:rFonts w:ascii="宋体" w:eastAsia="宋体" w:hAnsi="宋体" w:hint="eastAsia"/>
        </w:rPr>
        <w:t>步骤3)中，利用步骤2）中训练成熟的模型对MNIST测试集中的图片进行识别测试。</w:t>
      </w:r>
    </w:p>
    <w:p w14:paraId="41792B58" w14:textId="32CF1431" w:rsidR="00626C82" w:rsidRDefault="00626C82" w:rsidP="009D039B">
      <w:pPr>
        <w:spacing w:line="360" w:lineRule="auto"/>
        <w:rPr>
          <w:rFonts w:ascii="宋体" w:eastAsia="宋体" w:hAnsi="宋体"/>
        </w:rPr>
      </w:pPr>
      <w:r>
        <w:rPr>
          <w:rFonts w:ascii="宋体" w:eastAsia="宋体" w:hAnsi="宋体"/>
        </w:rPr>
        <w:t xml:space="preserve">  </w:t>
      </w:r>
      <w:r>
        <w:rPr>
          <w:rFonts w:ascii="宋体" w:eastAsia="宋体" w:hAnsi="宋体" w:hint="eastAsia"/>
        </w:rPr>
        <w:t>本发明利用稀疏编码、强化学习</w:t>
      </w:r>
      <w:r w:rsidR="004C09A1">
        <w:rPr>
          <w:rFonts w:ascii="宋体" w:eastAsia="宋体" w:hAnsi="宋体" w:hint="eastAsia"/>
        </w:rPr>
        <w:t>、人工神经网络、小样本机器学习等技术，提出一种基于稀疏编码的手写数字识别算法。该算法主要分成三步：</w:t>
      </w:r>
      <w:r w:rsidR="007447E5">
        <w:rPr>
          <w:rFonts w:ascii="宋体" w:eastAsia="宋体" w:hAnsi="宋体" w:hint="eastAsia"/>
        </w:rPr>
        <w:t>首先，将MNIST数据集按照标签根据训练集与测试集分类；其次，利用稀疏矩阵、簇概念构建稀疏网络；然后，利用强化学习</w:t>
      </w:r>
      <w:r w:rsidR="00AF6EC7">
        <w:rPr>
          <w:rFonts w:ascii="宋体" w:eastAsia="宋体" w:hAnsi="宋体" w:hint="eastAsia"/>
        </w:rPr>
        <w:t>与训练集进行模型参数调节获得成熟的模型。最后，输入MNIST训练集中的图片进行图像识别。</w:t>
      </w:r>
    </w:p>
    <w:p w14:paraId="487E5D53" w14:textId="7D00FC0E" w:rsidR="00AF6EC7" w:rsidRDefault="00AF6EC7" w:rsidP="009D039B">
      <w:pPr>
        <w:spacing w:line="360" w:lineRule="auto"/>
        <w:rPr>
          <w:rFonts w:ascii="宋体" w:eastAsia="宋体" w:hAnsi="宋体"/>
        </w:rPr>
      </w:pPr>
      <w:r>
        <w:rPr>
          <w:rFonts w:ascii="宋体" w:eastAsia="宋体" w:hAnsi="宋体"/>
        </w:rPr>
        <w:t xml:space="preserve">  </w:t>
      </w:r>
      <w:r>
        <w:rPr>
          <w:rFonts w:ascii="宋体" w:eastAsia="宋体" w:hAnsi="宋体" w:hint="eastAsia"/>
        </w:rPr>
        <w:t>本发明的益处</w:t>
      </w:r>
      <w:r w:rsidR="00FF6031">
        <w:rPr>
          <w:rFonts w:ascii="宋体" w:eastAsia="宋体" w:hAnsi="宋体" w:hint="eastAsia"/>
        </w:rPr>
        <w:t>为：能够在样本数较少、训练次数较少的情况下，在手写数字识别任务上达到较好的水平，降低了数字识别所需的成本和计算需求。</w:t>
      </w:r>
    </w:p>
    <w:p w14:paraId="6C7C70D1" w14:textId="63100550" w:rsidR="00FF6031" w:rsidRPr="00FF6031" w:rsidRDefault="00FF6031" w:rsidP="009D039B">
      <w:pPr>
        <w:spacing w:line="360" w:lineRule="auto"/>
        <w:rPr>
          <w:rFonts w:ascii="宋体" w:eastAsia="宋体" w:hAnsi="宋体"/>
          <w:b/>
          <w:sz w:val="28"/>
          <w:szCs w:val="28"/>
        </w:rPr>
      </w:pPr>
      <w:r w:rsidRPr="00FF6031">
        <w:rPr>
          <w:rFonts w:ascii="宋体" w:eastAsia="宋体" w:hAnsi="宋体" w:hint="eastAsia"/>
          <w:b/>
          <w:sz w:val="28"/>
          <w:szCs w:val="28"/>
        </w:rPr>
        <w:t>附图说明</w:t>
      </w:r>
    </w:p>
    <w:p w14:paraId="24950A9A" w14:textId="1E358B7E" w:rsidR="00BE292A" w:rsidRPr="007418E4" w:rsidRDefault="00217FD3" w:rsidP="007418E4">
      <w:pPr>
        <w:pStyle w:val="ListParagraph"/>
        <w:numPr>
          <w:ilvl w:val="0"/>
          <w:numId w:val="11"/>
        </w:numPr>
        <w:spacing w:line="360" w:lineRule="auto"/>
        <w:ind w:firstLineChars="0"/>
        <w:rPr>
          <w:rFonts w:ascii="宋体" w:eastAsia="宋体" w:hAnsi="宋体"/>
        </w:rPr>
      </w:pPr>
      <w:r w:rsidRPr="00217FD3">
        <w:rPr>
          <w:rFonts w:ascii="宋体" w:eastAsia="宋体" w:hAnsi="宋体" w:hint="eastAsia"/>
        </w:rPr>
        <w:t>结构图</w:t>
      </w:r>
      <w:r w:rsidR="0048287F">
        <w:rPr>
          <w:rFonts w:ascii="宋体" w:eastAsia="宋体" w:hAnsi="宋体" w:hint="eastAsia"/>
        </w:rPr>
        <w:t>（图1</w:t>
      </w:r>
      <w:r w:rsidR="0048287F">
        <w:rPr>
          <w:rFonts w:ascii="宋体" w:eastAsia="宋体" w:hAnsi="宋体"/>
        </w:rPr>
        <w:t xml:space="preserve"> </w:t>
      </w:r>
      <w:r w:rsidR="0048287F">
        <w:rPr>
          <w:rFonts w:ascii="宋体" w:eastAsia="宋体" w:hAnsi="宋体" w:hint="eastAsia"/>
        </w:rPr>
        <w:t>为</w:t>
      </w:r>
      <w:r w:rsidR="00BE292A">
        <w:rPr>
          <w:rFonts w:ascii="宋体" w:eastAsia="宋体" w:hAnsi="宋体" w:hint="eastAsia"/>
        </w:rPr>
        <w:t>实施一种稀疏神经网络所需要构建的网络结构示意图。）</w:t>
      </w:r>
    </w:p>
    <w:p w14:paraId="21A7F91E" w14:textId="670D905A" w:rsidR="00BE292A" w:rsidRPr="007418E4" w:rsidRDefault="00217FD3" w:rsidP="007418E4">
      <w:pPr>
        <w:pStyle w:val="ListParagraph"/>
        <w:numPr>
          <w:ilvl w:val="0"/>
          <w:numId w:val="11"/>
        </w:numPr>
        <w:spacing w:line="360" w:lineRule="auto"/>
        <w:ind w:firstLineChars="0"/>
        <w:rPr>
          <w:rFonts w:ascii="宋体" w:eastAsia="宋体" w:hAnsi="宋体"/>
        </w:rPr>
      </w:pPr>
      <w:r>
        <w:rPr>
          <w:rFonts w:ascii="宋体" w:eastAsia="宋体" w:hAnsi="宋体" w:hint="eastAsia"/>
        </w:rPr>
        <w:t>流程图</w:t>
      </w:r>
      <w:r w:rsidR="00BE292A">
        <w:rPr>
          <w:rFonts w:ascii="宋体" w:eastAsia="宋体" w:hAnsi="宋体" w:hint="eastAsia"/>
        </w:rPr>
        <w:t>（图</w:t>
      </w:r>
      <w:r w:rsidR="00441AC6">
        <w:rPr>
          <w:rFonts w:ascii="宋体" w:eastAsia="宋体" w:hAnsi="宋体"/>
        </w:rPr>
        <w:t>2</w:t>
      </w:r>
      <w:r w:rsidR="00BE292A">
        <w:rPr>
          <w:rFonts w:ascii="宋体" w:eastAsia="宋体" w:hAnsi="宋体"/>
        </w:rPr>
        <w:t xml:space="preserve"> </w:t>
      </w:r>
      <w:r w:rsidR="00BE292A">
        <w:rPr>
          <w:rFonts w:ascii="宋体" w:eastAsia="宋体" w:hAnsi="宋体" w:hint="eastAsia"/>
        </w:rPr>
        <w:t>为实施一种基于稀疏编码的字符识别系统的流程示意图。）</w:t>
      </w:r>
    </w:p>
    <w:p w14:paraId="44A33C75" w14:textId="67FB70C6" w:rsidR="00217FD3" w:rsidRPr="0076349A" w:rsidRDefault="00217FD3" w:rsidP="00BE292A">
      <w:pPr>
        <w:spacing w:line="360" w:lineRule="auto"/>
        <w:rPr>
          <w:rFonts w:ascii="宋体" w:eastAsia="宋体" w:hAnsi="宋体"/>
          <w:color w:val="44546A" w:themeColor="text2"/>
        </w:rPr>
      </w:pPr>
      <w:r w:rsidRPr="0076349A">
        <w:rPr>
          <w:rFonts w:ascii="宋体" w:eastAsia="宋体" w:hAnsi="宋体" w:hint="eastAsia"/>
          <w:color w:val="44546A" w:themeColor="text2"/>
        </w:rPr>
        <w:t>（具体操作即为将流程更加详细）（预处理中是字符、图片的情况）</w:t>
      </w:r>
    </w:p>
    <w:p w14:paraId="0A4E182B" w14:textId="2B3EBDB2" w:rsidR="00441AC6" w:rsidRDefault="00441AC6" w:rsidP="00217FD3">
      <w:pPr>
        <w:pStyle w:val="ListParagraph"/>
        <w:numPr>
          <w:ilvl w:val="0"/>
          <w:numId w:val="11"/>
        </w:numPr>
        <w:spacing w:line="360" w:lineRule="auto"/>
        <w:ind w:firstLineChars="0"/>
        <w:rPr>
          <w:rFonts w:ascii="宋体" w:eastAsia="宋体" w:hAnsi="宋体"/>
        </w:rPr>
      </w:pPr>
      <w:r>
        <w:rPr>
          <w:rFonts w:ascii="宋体" w:eastAsia="宋体" w:hAnsi="宋体" w:hint="eastAsia"/>
        </w:rPr>
        <w:t>数据预处理（图3为实施一种数据预处理的示意图）</w:t>
      </w:r>
    </w:p>
    <w:p w14:paraId="1C8CF372" w14:textId="5AA97E28" w:rsidR="007418E4" w:rsidRDefault="007418E4" w:rsidP="007418E4">
      <w:pPr>
        <w:pStyle w:val="ListParagraph"/>
        <w:numPr>
          <w:ilvl w:val="0"/>
          <w:numId w:val="11"/>
        </w:numPr>
        <w:spacing w:line="360" w:lineRule="auto"/>
        <w:ind w:firstLineChars="0"/>
        <w:rPr>
          <w:rFonts w:ascii="宋体" w:eastAsia="宋体" w:hAnsi="宋体"/>
        </w:rPr>
      </w:pPr>
      <w:r>
        <w:rPr>
          <w:rFonts w:ascii="宋体" w:eastAsia="宋体" w:hAnsi="宋体" w:hint="eastAsia"/>
        </w:rPr>
        <w:t>图</w:t>
      </w:r>
      <w:r w:rsidR="00994F84">
        <w:rPr>
          <w:rFonts w:ascii="宋体" w:eastAsia="宋体" w:hAnsi="宋体"/>
        </w:rPr>
        <w:t>4</w:t>
      </w:r>
      <w:r>
        <w:rPr>
          <w:rFonts w:ascii="宋体" w:eastAsia="宋体" w:hAnsi="宋体" w:hint="eastAsia"/>
        </w:rPr>
        <w:t>为训练次数轮数不同的情况下，稀疏网络的</w:t>
      </w:r>
      <w:r w:rsidR="00D53C07">
        <w:rPr>
          <w:rFonts w:ascii="宋体" w:eastAsia="宋体" w:hAnsi="宋体" w:hint="eastAsia"/>
        </w:rPr>
        <w:t>效果图。</w:t>
      </w:r>
    </w:p>
    <w:p w14:paraId="74E13060" w14:textId="0FC73811" w:rsidR="007418E4" w:rsidRDefault="007418E4" w:rsidP="007418E4">
      <w:pPr>
        <w:pStyle w:val="ListParagraph"/>
        <w:numPr>
          <w:ilvl w:val="0"/>
          <w:numId w:val="11"/>
        </w:numPr>
        <w:spacing w:line="360" w:lineRule="auto"/>
        <w:ind w:firstLineChars="0"/>
        <w:rPr>
          <w:rFonts w:ascii="宋体" w:eastAsia="宋体" w:hAnsi="宋体"/>
        </w:rPr>
      </w:pPr>
      <w:r>
        <w:rPr>
          <w:rFonts w:ascii="宋体" w:eastAsia="宋体" w:hAnsi="宋体" w:hint="eastAsia"/>
        </w:rPr>
        <w:t>图</w:t>
      </w:r>
      <w:r w:rsidR="00994F84">
        <w:rPr>
          <w:rFonts w:ascii="宋体" w:eastAsia="宋体" w:hAnsi="宋体"/>
        </w:rPr>
        <w:t>5</w:t>
      </w:r>
      <w:r>
        <w:rPr>
          <w:rFonts w:ascii="宋体" w:eastAsia="宋体" w:hAnsi="宋体" w:hint="eastAsia"/>
        </w:rPr>
        <w:t>为</w:t>
      </w:r>
      <w:r w:rsidR="00D53C07">
        <w:rPr>
          <w:rFonts w:ascii="宋体" w:eastAsia="宋体" w:hAnsi="宋体" w:hint="eastAsia"/>
        </w:rPr>
        <w:t>模型所含簇个数不同的情况下，稀疏网络的效果图。</w:t>
      </w:r>
    </w:p>
    <w:p w14:paraId="5929C2F3" w14:textId="7403255F" w:rsidR="00D53C07" w:rsidRDefault="00D53C07" w:rsidP="007418E4">
      <w:pPr>
        <w:pStyle w:val="ListParagraph"/>
        <w:numPr>
          <w:ilvl w:val="0"/>
          <w:numId w:val="11"/>
        </w:numPr>
        <w:spacing w:line="360" w:lineRule="auto"/>
        <w:ind w:firstLineChars="0"/>
        <w:rPr>
          <w:rFonts w:ascii="宋体" w:eastAsia="宋体" w:hAnsi="宋体"/>
        </w:rPr>
      </w:pPr>
      <w:r>
        <w:rPr>
          <w:rFonts w:ascii="宋体" w:eastAsia="宋体" w:hAnsi="宋体" w:hint="eastAsia"/>
        </w:rPr>
        <w:t>图</w:t>
      </w:r>
      <w:r w:rsidR="00994F84">
        <w:rPr>
          <w:rFonts w:ascii="宋体" w:eastAsia="宋体" w:hAnsi="宋体"/>
        </w:rPr>
        <w:t>6</w:t>
      </w:r>
      <w:r>
        <w:rPr>
          <w:rFonts w:ascii="宋体" w:eastAsia="宋体" w:hAnsi="宋体" w:hint="eastAsia"/>
        </w:rPr>
        <w:t>为模型所含簇个数相同，但簇所含神经元个数不同的情况下，稀疏网络</w:t>
      </w:r>
      <w:r>
        <w:rPr>
          <w:rFonts w:ascii="宋体" w:eastAsia="宋体" w:hAnsi="宋体" w:hint="eastAsia"/>
        </w:rPr>
        <w:lastRenderedPageBreak/>
        <w:t>的效果图。</w:t>
      </w:r>
    </w:p>
    <w:p w14:paraId="07352304" w14:textId="77777777" w:rsidR="007418E4" w:rsidRPr="00097538" w:rsidRDefault="007418E4" w:rsidP="00FF6031">
      <w:pPr>
        <w:spacing w:line="360" w:lineRule="auto"/>
        <w:rPr>
          <w:rFonts w:ascii="宋体" w:eastAsia="宋体" w:hAnsi="宋体"/>
          <w:b/>
          <w:sz w:val="28"/>
          <w:szCs w:val="28"/>
        </w:rPr>
      </w:pPr>
    </w:p>
    <w:p w14:paraId="7E851DCE" w14:textId="0E458EC2" w:rsidR="00FF6031" w:rsidRPr="00BE292A" w:rsidRDefault="00FF6031" w:rsidP="00FF6031">
      <w:pPr>
        <w:spacing w:line="360" w:lineRule="auto"/>
        <w:rPr>
          <w:rFonts w:ascii="宋体" w:eastAsia="宋体" w:hAnsi="宋体"/>
          <w:b/>
          <w:sz w:val="28"/>
          <w:szCs w:val="28"/>
        </w:rPr>
      </w:pPr>
      <w:r w:rsidRPr="00BE292A">
        <w:rPr>
          <w:rFonts w:ascii="宋体" w:eastAsia="宋体" w:hAnsi="宋体" w:hint="eastAsia"/>
          <w:b/>
          <w:sz w:val="28"/>
          <w:szCs w:val="28"/>
        </w:rPr>
        <w:t>具体实施方式</w:t>
      </w:r>
    </w:p>
    <w:p w14:paraId="05BF2189" w14:textId="5F3CAC68" w:rsidR="00086FC4" w:rsidRDefault="00086FC4" w:rsidP="00FF6031">
      <w:pPr>
        <w:spacing w:line="360" w:lineRule="auto"/>
        <w:rPr>
          <w:rFonts w:ascii="宋体" w:eastAsia="宋体" w:hAnsi="宋体"/>
        </w:rPr>
      </w:pPr>
      <w:r>
        <w:rPr>
          <w:rFonts w:ascii="宋体" w:eastAsia="宋体" w:hAnsi="宋体"/>
        </w:rPr>
        <w:tab/>
      </w:r>
      <w:r w:rsidR="00BE292A">
        <w:rPr>
          <w:rFonts w:ascii="宋体" w:hAnsi="宋体" w:hint="eastAsia"/>
        </w:rPr>
        <w:t>下面结合附图对本发明作进一步描述。</w:t>
      </w:r>
    </w:p>
    <w:p w14:paraId="205EB152" w14:textId="17C4B7DD" w:rsidR="00086FC4" w:rsidRDefault="00086FC4" w:rsidP="00FF6031">
      <w:pPr>
        <w:spacing w:line="360" w:lineRule="auto"/>
        <w:rPr>
          <w:rFonts w:ascii="宋体" w:eastAsia="宋体" w:hAnsi="宋体"/>
        </w:rPr>
      </w:pPr>
      <w:r>
        <w:rPr>
          <w:rFonts w:ascii="宋体" w:eastAsia="宋体" w:hAnsi="宋体"/>
        </w:rPr>
        <w:tab/>
      </w:r>
      <w:r w:rsidR="0023654D">
        <w:rPr>
          <w:rFonts w:ascii="宋体" w:eastAsia="宋体" w:hAnsi="宋体" w:hint="eastAsia"/>
        </w:rPr>
        <w:t>一种</w:t>
      </w:r>
      <w:r>
        <w:rPr>
          <w:rFonts w:ascii="宋体" w:eastAsia="宋体" w:hAnsi="宋体" w:hint="eastAsia"/>
        </w:rPr>
        <w:t>基于稀疏编码的手写数字识别方法，包括以下步骤：</w:t>
      </w:r>
    </w:p>
    <w:p w14:paraId="1B3F1F4B" w14:textId="740BD2BA" w:rsidR="009B45B3" w:rsidRDefault="00440C3A" w:rsidP="009B45B3">
      <w:pPr>
        <w:pStyle w:val="ListParagraph"/>
        <w:numPr>
          <w:ilvl w:val="0"/>
          <w:numId w:val="10"/>
        </w:numPr>
        <w:spacing w:line="360" w:lineRule="auto"/>
        <w:ind w:firstLineChars="0"/>
        <w:rPr>
          <w:rFonts w:ascii="宋体" w:eastAsia="宋体" w:hAnsi="宋体"/>
        </w:rPr>
      </w:pPr>
      <w:r>
        <w:rPr>
          <w:rFonts w:ascii="宋体" w:eastAsia="宋体" w:hAnsi="宋体" w:hint="eastAsia"/>
        </w:rPr>
        <w:t>数据</w:t>
      </w:r>
      <w:r w:rsidR="00BA63C3">
        <w:rPr>
          <w:rFonts w:ascii="宋体" w:eastAsia="宋体" w:hAnsi="宋体" w:hint="eastAsia"/>
        </w:rPr>
        <w:t>预处理</w:t>
      </w:r>
      <w:r w:rsidR="00970C22">
        <w:rPr>
          <w:rFonts w:ascii="宋体" w:eastAsia="宋体" w:hAnsi="宋体" w:hint="eastAsia"/>
        </w:rPr>
        <w:t>。</w:t>
      </w:r>
      <w:r w:rsidR="009B45B3">
        <w:rPr>
          <w:rFonts w:ascii="宋体" w:eastAsia="宋体" w:hAnsi="宋体" w:hint="eastAsia"/>
        </w:rPr>
        <w:t>在本例中将手写识别数字数据集MNIST从二进制的表现形式转换成PNG格式的图片，并</w:t>
      </w:r>
      <w:r w:rsidR="00B7011A">
        <w:rPr>
          <w:rFonts w:ascii="宋体" w:eastAsia="宋体" w:hAnsi="宋体" w:hint="eastAsia"/>
        </w:rPr>
        <w:t>将</w:t>
      </w:r>
      <w:r w:rsidR="009B45B3">
        <w:rPr>
          <w:rFonts w:ascii="宋体" w:eastAsia="宋体" w:hAnsi="宋体" w:hint="eastAsia"/>
        </w:rPr>
        <w:t>它们</w:t>
      </w:r>
      <w:r w:rsidR="00642F34">
        <w:rPr>
          <w:rFonts w:ascii="宋体" w:eastAsia="宋体" w:hAnsi="宋体" w:hint="eastAsia"/>
        </w:rPr>
        <w:t>按照训练集或测试集进行区分，并且根据</w:t>
      </w:r>
      <w:r w:rsidR="00B7011A">
        <w:rPr>
          <w:rFonts w:ascii="宋体" w:eastAsia="宋体" w:hAnsi="宋体" w:hint="eastAsia"/>
        </w:rPr>
        <w:t>相应</w:t>
      </w:r>
      <w:r w:rsidR="00642F34">
        <w:rPr>
          <w:rFonts w:ascii="宋体" w:eastAsia="宋体" w:hAnsi="宋体" w:hint="eastAsia"/>
        </w:rPr>
        <w:t>的</w:t>
      </w:r>
      <w:r w:rsidR="00B7011A">
        <w:rPr>
          <w:rFonts w:ascii="宋体" w:eastAsia="宋体" w:hAnsi="宋体" w:hint="eastAsia"/>
        </w:rPr>
        <w:t>数字</w:t>
      </w:r>
      <w:r w:rsidR="009B45B3">
        <w:rPr>
          <w:rFonts w:ascii="宋体" w:eastAsia="宋体" w:hAnsi="宋体" w:hint="eastAsia"/>
        </w:rPr>
        <w:t>标签进行分类放入对应的</w:t>
      </w:r>
      <w:r w:rsidR="00B7011A">
        <w:rPr>
          <w:rFonts w:ascii="宋体" w:eastAsia="宋体" w:hAnsi="宋体" w:hint="eastAsia"/>
        </w:rPr>
        <w:t>文件夹中</w:t>
      </w:r>
      <w:r w:rsidR="006F7208">
        <w:rPr>
          <w:rFonts w:ascii="宋体" w:eastAsia="宋体" w:hAnsi="宋体" w:hint="eastAsia"/>
        </w:rPr>
        <w:t>备用。一般情况下，在</w:t>
      </w:r>
      <w:r w:rsidR="00C3456F">
        <w:rPr>
          <w:rFonts w:ascii="宋体" w:eastAsia="宋体" w:hAnsi="宋体" w:hint="eastAsia"/>
        </w:rPr>
        <w:t>针对不同的数据集的情况下（如文字数据集等），均应该将其分作训练集和测试集两个部分，且应保存为容易被转换成向量的形式。</w:t>
      </w:r>
    </w:p>
    <w:p w14:paraId="7F377FD5" w14:textId="77777777" w:rsidR="00994F84" w:rsidRDefault="003F2D3D" w:rsidP="003F2D3D">
      <w:pPr>
        <w:pStyle w:val="ListParagraph"/>
        <w:numPr>
          <w:ilvl w:val="0"/>
          <w:numId w:val="10"/>
        </w:numPr>
        <w:spacing w:line="360" w:lineRule="auto"/>
        <w:ind w:firstLineChars="0"/>
        <w:rPr>
          <w:rFonts w:ascii="宋体" w:eastAsia="宋体" w:hAnsi="宋体"/>
        </w:rPr>
      </w:pPr>
      <w:r w:rsidRPr="00C3456F">
        <w:rPr>
          <w:rFonts w:ascii="宋体" w:eastAsia="宋体" w:hAnsi="宋体" w:hint="eastAsia"/>
        </w:rPr>
        <w:t>初始化神经网络</w:t>
      </w:r>
      <w:r w:rsidR="00745CC0">
        <w:rPr>
          <w:rFonts w:ascii="宋体" w:eastAsia="宋体" w:hAnsi="宋体" w:hint="eastAsia"/>
        </w:rPr>
        <w:t>参数</w:t>
      </w:r>
      <w:r w:rsidR="00872A9B">
        <w:rPr>
          <w:rFonts w:ascii="宋体" w:eastAsia="宋体" w:hAnsi="宋体" w:hint="eastAsia"/>
        </w:rPr>
        <w:t>。</w:t>
      </w:r>
      <w:r w:rsidRPr="00C3456F">
        <w:rPr>
          <w:rFonts w:ascii="宋体" w:eastAsia="宋体" w:hAnsi="宋体" w:hint="eastAsia"/>
        </w:rPr>
        <w:t>（根据不同的设定，有不同的结果）</w:t>
      </w:r>
      <w:r w:rsidR="00642A15">
        <w:rPr>
          <w:rFonts w:ascii="宋体" w:eastAsia="宋体" w:hAnsi="宋体" w:hint="eastAsia"/>
        </w:rPr>
        <w:t>通过设定输入元素的维数，训练和测试的轮数，中间层簇的个数以及簇可包含的神经元个数，筛选阈值等参数，来规定神经网络的大小等要求。不同的设定值使得模型有不同的表现</w:t>
      </w:r>
      <w:r w:rsidR="00994F84">
        <w:rPr>
          <w:rFonts w:ascii="宋体" w:eastAsia="宋体" w:hAnsi="宋体" w:hint="eastAsia"/>
        </w:rPr>
        <w:t>。</w:t>
      </w:r>
    </w:p>
    <w:p w14:paraId="3F308284" w14:textId="1AB72D53" w:rsidR="003F2D3D" w:rsidRPr="003F2D3D" w:rsidRDefault="00994F84" w:rsidP="00994F84">
      <w:pPr>
        <w:pStyle w:val="ListParagraph"/>
        <w:spacing w:line="360" w:lineRule="auto"/>
        <w:ind w:left="833" w:firstLineChars="100" w:firstLine="240"/>
        <w:rPr>
          <w:rFonts w:ascii="宋体" w:eastAsia="宋体" w:hAnsi="宋体"/>
        </w:rPr>
      </w:pPr>
      <w:r>
        <w:rPr>
          <w:rFonts w:ascii="宋体" w:eastAsia="宋体" w:hAnsi="宋体" w:hint="eastAsia"/>
        </w:rPr>
        <w:t>当簇的个数和每个簇所含的神经元个数相同但</w:t>
      </w:r>
      <w:r w:rsidR="00642A15">
        <w:rPr>
          <w:rFonts w:ascii="宋体" w:eastAsia="宋体" w:hAnsi="宋体" w:hint="eastAsia"/>
        </w:rPr>
        <w:t>训练轮数</w:t>
      </w:r>
      <w:r>
        <w:rPr>
          <w:rFonts w:ascii="宋体" w:eastAsia="宋体" w:hAnsi="宋体" w:hint="eastAsia"/>
        </w:rPr>
        <w:t>不同时，模型的效果如</w:t>
      </w:r>
      <w:r w:rsidR="006F013A">
        <w:rPr>
          <w:rFonts w:ascii="宋体" w:eastAsia="宋体" w:hAnsi="宋体" w:hint="eastAsia"/>
        </w:rPr>
        <w:t>（图4）</w:t>
      </w:r>
      <w:r>
        <w:rPr>
          <w:rFonts w:ascii="宋体" w:eastAsia="宋体" w:hAnsi="宋体" w:hint="eastAsia"/>
        </w:rPr>
        <w:t>；当训练次数、簇的个数相同，但簇</w:t>
      </w:r>
      <w:r w:rsidR="00642A15">
        <w:rPr>
          <w:rFonts w:ascii="宋体" w:eastAsia="宋体" w:hAnsi="宋体" w:hint="eastAsia"/>
        </w:rPr>
        <w:t>所包含的中间层神经元的</w:t>
      </w:r>
      <w:r w:rsidR="006F013A">
        <w:rPr>
          <w:rFonts w:ascii="宋体" w:eastAsia="宋体" w:hAnsi="宋体" w:hint="eastAsia"/>
        </w:rPr>
        <w:t>簇个数不同时</w:t>
      </w:r>
      <w:r>
        <w:rPr>
          <w:rFonts w:ascii="宋体" w:eastAsia="宋体" w:hAnsi="宋体" w:hint="eastAsia"/>
        </w:rPr>
        <w:t>，模型的效果如</w:t>
      </w:r>
      <w:r w:rsidR="006F013A">
        <w:rPr>
          <w:rFonts w:ascii="宋体" w:eastAsia="宋体" w:hAnsi="宋体" w:hint="eastAsia"/>
        </w:rPr>
        <w:t>（图5）；</w:t>
      </w:r>
      <w:r w:rsidR="0004501E">
        <w:rPr>
          <w:rFonts w:ascii="宋体" w:eastAsia="宋体" w:hAnsi="宋体" w:hint="eastAsia"/>
        </w:rPr>
        <w:t>当</w:t>
      </w:r>
      <w:r w:rsidR="00FC0003">
        <w:rPr>
          <w:rFonts w:ascii="宋体" w:eastAsia="宋体" w:hAnsi="宋体" w:hint="eastAsia"/>
        </w:rPr>
        <w:t>训练次数、每个簇所包含的神经元个数相同，但</w:t>
      </w:r>
      <w:r w:rsidR="006F013A">
        <w:rPr>
          <w:rFonts w:ascii="宋体" w:eastAsia="宋体" w:hAnsi="宋体" w:hint="eastAsia"/>
        </w:rPr>
        <w:t>簇所包含的神经元个数不同时</w:t>
      </w:r>
      <w:r w:rsidR="00FC0003">
        <w:rPr>
          <w:rFonts w:ascii="宋体" w:eastAsia="宋体" w:hAnsi="宋体" w:hint="eastAsia"/>
        </w:rPr>
        <w:t>，模型的效果如</w:t>
      </w:r>
      <w:r w:rsidR="004878EF">
        <w:rPr>
          <w:rFonts w:ascii="宋体" w:eastAsia="宋体" w:hAnsi="宋体" w:hint="eastAsia"/>
        </w:rPr>
        <w:t>（图6）</w:t>
      </w:r>
      <w:r w:rsidR="004878EF">
        <w:rPr>
          <w:rFonts w:ascii="宋体" w:eastAsia="宋体" w:hAnsi="宋体"/>
        </w:rPr>
        <w:t>。</w:t>
      </w:r>
    </w:p>
    <w:p w14:paraId="09A5A90C" w14:textId="48ABC141" w:rsidR="00440C3A" w:rsidRDefault="00440C3A" w:rsidP="00086FC4">
      <w:pPr>
        <w:pStyle w:val="ListParagraph"/>
        <w:numPr>
          <w:ilvl w:val="0"/>
          <w:numId w:val="10"/>
        </w:numPr>
        <w:spacing w:line="360" w:lineRule="auto"/>
        <w:ind w:firstLineChars="0"/>
        <w:rPr>
          <w:rFonts w:ascii="宋体" w:eastAsia="宋体" w:hAnsi="宋体"/>
        </w:rPr>
      </w:pPr>
      <w:r>
        <w:rPr>
          <w:rFonts w:ascii="宋体" w:eastAsia="宋体" w:hAnsi="宋体" w:hint="eastAsia"/>
        </w:rPr>
        <w:t>构建稀疏神经网络</w:t>
      </w:r>
      <w:r w:rsidR="00EC5006">
        <w:rPr>
          <w:rFonts w:ascii="宋体" w:eastAsia="宋体" w:hAnsi="宋体" w:hint="eastAsia"/>
        </w:rPr>
        <w:t>(图</w:t>
      </w:r>
      <w:r w:rsidR="00BA23E7">
        <w:rPr>
          <w:rFonts w:ascii="宋体" w:eastAsia="宋体" w:hAnsi="宋体"/>
        </w:rPr>
        <w:t>1</w:t>
      </w:r>
      <w:r w:rsidR="00EC5006">
        <w:rPr>
          <w:rFonts w:ascii="宋体" w:eastAsia="宋体" w:hAnsi="宋体" w:hint="eastAsia"/>
        </w:rPr>
        <w:t>)</w:t>
      </w:r>
      <w:r w:rsidR="00C3456F">
        <w:rPr>
          <w:rFonts w:ascii="宋体" w:eastAsia="宋体" w:hAnsi="宋体" w:hint="eastAsia"/>
        </w:rPr>
        <w:t>。稀疏网络构建的核心是稀疏矩阵的建立。</w:t>
      </w:r>
    </w:p>
    <w:p w14:paraId="4D618E41" w14:textId="785915AB" w:rsidR="00C3456F" w:rsidRDefault="00EC5006" w:rsidP="00C3456F">
      <w:pPr>
        <w:pStyle w:val="ListParagraph"/>
        <w:numPr>
          <w:ilvl w:val="0"/>
          <w:numId w:val="13"/>
        </w:numPr>
        <w:spacing w:line="360" w:lineRule="auto"/>
        <w:ind w:firstLineChars="0"/>
        <w:rPr>
          <w:rFonts w:ascii="宋体" w:eastAsia="宋体" w:hAnsi="宋体"/>
        </w:rPr>
      </w:pPr>
      <w:r>
        <w:rPr>
          <w:rFonts w:ascii="宋体" w:eastAsia="宋体" w:hAnsi="宋体" w:hint="eastAsia"/>
        </w:rPr>
        <w:t xml:space="preserve">  </w:t>
      </w:r>
      <w:r w:rsidR="00C3456F" w:rsidRPr="00C3456F">
        <w:rPr>
          <w:rFonts w:ascii="宋体" w:eastAsia="宋体" w:hAnsi="宋体" w:hint="eastAsia"/>
        </w:rPr>
        <w:t>低维输入层与高维中间层之间的映射</w:t>
      </w:r>
      <w:r w:rsidR="00C3456F">
        <w:rPr>
          <w:rFonts w:ascii="宋体" w:eastAsia="宋体" w:hAnsi="宋体" w:hint="eastAsia"/>
        </w:rPr>
        <w:t>。首先，确定输入元素的维度，在本例中，将28</w:t>
      </w:r>
      <w:r w:rsidR="00C3456F">
        <w:rPr>
          <w:rFonts w:ascii="宋体" w:eastAsia="宋体" w:hAnsi="宋体"/>
        </w:rPr>
        <w:t>*28</w:t>
      </w:r>
      <w:r w:rsidR="00C3456F">
        <w:rPr>
          <w:rFonts w:ascii="宋体" w:eastAsia="宋体" w:hAnsi="宋体" w:hint="eastAsia"/>
        </w:rPr>
        <w:t>大小的图片转化为</w:t>
      </w:r>
      <w:r w:rsidR="00C3456F">
        <w:rPr>
          <w:rFonts w:ascii="宋体" w:eastAsia="宋体" w:hAnsi="宋体"/>
        </w:rPr>
        <w:t>784</w:t>
      </w:r>
      <w:r w:rsidR="00C3456F">
        <w:rPr>
          <w:rFonts w:ascii="宋体" w:eastAsia="宋体" w:hAnsi="宋体" w:hint="eastAsia"/>
        </w:rPr>
        <w:t>维的列向量作为输入元</w:t>
      </w:r>
      <w:r w:rsidR="00C3456F">
        <w:rPr>
          <w:rFonts w:ascii="宋体" w:eastAsia="宋体" w:hAnsi="宋体" w:hint="eastAsia"/>
        </w:rPr>
        <w:lastRenderedPageBreak/>
        <w:t>素，随后确定高维度</w:t>
      </w:r>
      <w:r w:rsidR="00491E4D">
        <w:rPr>
          <w:rFonts w:ascii="宋体" w:eastAsia="宋体" w:hAnsi="宋体" w:hint="eastAsia"/>
        </w:rPr>
        <w:t>中间层中的</w:t>
      </w:r>
      <w:r w:rsidR="00C3456F">
        <w:rPr>
          <w:rFonts w:ascii="宋体" w:eastAsia="宋体" w:hAnsi="宋体" w:hint="eastAsia"/>
        </w:rPr>
        <w:t>簇的个数和</w:t>
      </w:r>
      <w:r w:rsidR="00491E4D">
        <w:rPr>
          <w:rFonts w:ascii="宋体" w:eastAsia="宋体" w:hAnsi="宋体" w:hint="eastAsia"/>
        </w:rPr>
        <w:t>每个簇所包含的神经元个数，本例中需保证中间层所包含的神经元总数（中间层中簇的个数乘以每个簇所包含的神经元数）应远大于输入元素的维度。随后，构建输入元素与中间层之间的</w:t>
      </w:r>
      <w:r>
        <w:rPr>
          <w:rFonts w:ascii="宋体" w:eastAsia="宋体" w:hAnsi="宋体" w:hint="eastAsia"/>
        </w:rPr>
        <w:t>随机</w:t>
      </w:r>
      <w:r w:rsidR="00491E4D">
        <w:rPr>
          <w:rFonts w:ascii="宋体" w:eastAsia="宋体" w:hAnsi="宋体" w:hint="eastAsia"/>
        </w:rPr>
        <w:t>矩阵连接，并且设置该矩阵的稀疏度，保持矩阵的稀疏性。</w:t>
      </w:r>
    </w:p>
    <w:p w14:paraId="10AF5668" w14:textId="37BCC011" w:rsidR="00491E4D" w:rsidRDefault="00EC5006" w:rsidP="00C3456F">
      <w:pPr>
        <w:pStyle w:val="ListParagraph"/>
        <w:numPr>
          <w:ilvl w:val="0"/>
          <w:numId w:val="13"/>
        </w:numPr>
        <w:spacing w:line="360" w:lineRule="auto"/>
        <w:ind w:firstLineChars="0"/>
        <w:rPr>
          <w:rFonts w:ascii="宋体" w:eastAsia="宋体" w:hAnsi="宋体"/>
        </w:rPr>
      </w:pPr>
      <w:r>
        <w:rPr>
          <w:rFonts w:ascii="宋体" w:eastAsia="宋体" w:hAnsi="宋体" w:hint="eastAsia"/>
        </w:rPr>
        <w:t xml:space="preserve">  </w:t>
      </w:r>
      <w:r w:rsidR="00840264">
        <w:rPr>
          <w:rFonts w:ascii="宋体" w:eastAsia="宋体" w:hAnsi="宋体" w:hint="eastAsia"/>
        </w:rPr>
        <w:t>构</w:t>
      </w:r>
      <w:r w:rsidR="00840264" w:rsidRPr="005E002A">
        <w:rPr>
          <w:rFonts w:ascii="宋体" w:eastAsia="宋体" w:hAnsi="宋体" w:hint="eastAsia"/>
        </w:rPr>
        <w:t>建</w:t>
      </w:r>
      <w:r w:rsidR="00840264">
        <w:rPr>
          <w:rFonts w:ascii="宋体" w:eastAsia="宋体" w:hAnsi="宋体" w:hint="eastAsia"/>
        </w:rPr>
        <w:t>高维</w:t>
      </w:r>
      <w:r w:rsidR="00840264" w:rsidRPr="005E002A">
        <w:rPr>
          <w:rFonts w:ascii="宋体" w:eastAsia="宋体" w:hAnsi="宋体" w:hint="eastAsia"/>
        </w:rPr>
        <w:t>中间层与</w:t>
      </w:r>
      <w:r w:rsidR="00840264">
        <w:rPr>
          <w:rFonts w:ascii="宋体" w:eastAsia="宋体" w:hAnsi="宋体" w:hint="eastAsia"/>
        </w:rPr>
        <w:t>低维</w:t>
      </w:r>
      <w:r w:rsidR="00840264" w:rsidRPr="005E002A">
        <w:rPr>
          <w:rFonts w:ascii="宋体" w:eastAsia="宋体" w:hAnsi="宋体" w:hint="eastAsia"/>
        </w:rPr>
        <w:t>输出层之间的</w:t>
      </w:r>
      <w:r w:rsidR="00840264">
        <w:rPr>
          <w:rFonts w:ascii="宋体" w:eastAsia="宋体" w:hAnsi="宋体" w:hint="eastAsia"/>
        </w:rPr>
        <w:t>二维稀疏矩阵</w:t>
      </w:r>
      <w:r w:rsidR="00F066F0">
        <w:rPr>
          <w:rFonts w:ascii="宋体" w:eastAsia="宋体" w:hAnsi="宋体" w:hint="eastAsia"/>
        </w:rPr>
        <w:t>。</w:t>
      </w:r>
      <w:r w:rsidR="006F7208">
        <w:rPr>
          <w:rFonts w:ascii="宋体" w:eastAsia="宋体" w:hAnsi="宋体" w:hint="eastAsia"/>
        </w:rPr>
        <w:t>首先，如按照中间层的神经元个数与输出的大小</w:t>
      </w:r>
      <w:r>
        <w:rPr>
          <w:rFonts w:ascii="宋体" w:eastAsia="宋体" w:hAnsi="宋体" w:hint="eastAsia"/>
        </w:rPr>
        <w:t>构建中间层与输出层之间的</w:t>
      </w:r>
      <w:r w:rsidR="00221D53">
        <w:rPr>
          <w:rFonts w:ascii="宋体" w:eastAsia="宋体" w:hAnsi="宋体" w:hint="eastAsia"/>
        </w:rPr>
        <w:t>随机连接</w:t>
      </w:r>
      <w:r>
        <w:rPr>
          <w:rFonts w:ascii="宋体" w:eastAsia="宋体" w:hAnsi="宋体" w:hint="eastAsia"/>
        </w:rPr>
        <w:t>矩阵。</w:t>
      </w:r>
      <w:r w:rsidR="00221D53">
        <w:rPr>
          <w:rFonts w:ascii="宋体" w:eastAsia="宋体" w:hAnsi="宋体" w:hint="eastAsia"/>
        </w:rPr>
        <w:t>随后，根据设定的阈值来重置该矩阵的连接。当矩阵中的</w:t>
      </w:r>
      <w:r w:rsidR="00EF4572">
        <w:rPr>
          <w:rFonts w:ascii="宋体" w:eastAsia="宋体" w:hAnsi="宋体" w:hint="eastAsia"/>
        </w:rPr>
        <w:t>元素</w:t>
      </w:r>
      <w:r w:rsidR="00221D53">
        <w:rPr>
          <w:rFonts w:ascii="宋体" w:eastAsia="宋体" w:hAnsi="宋体" w:hint="eastAsia"/>
        </w:rPr>
        <w:t>大于所设定的阈值时，则认为</w:t>
      </w:r>
      <w:r w:rsidR="00EF4572">
        <w:rPr>
          <w:rFonts w:ascii="宋体" w:eastAsia="宋体" w:hAnsi="宋体" w:hint="eastAsia"/>
        </w:rPr>
        <w:t>该连接成立且将该值置为</w:t>
      </w:r>
      <w:r w:rsidR="00EF4572">
        <w:rPr>
          <w:rFonts w:ascii="宋体" w:eastAsia="宋体" w:hAnsi="宋体"/>
        </w:rPr>
        <w:t>1</w:t>
      </w:r>
      <w:r w:rsidR="00EF4572">
        <w:rPr>
          <w:rFonts w:ascii="宋体" w:eastAsia="宋体" w:hAnsi="宋体" w:hint="eastAsia"/>
        </w:rPr>
        <w:t>；当其中的元素小于所设定的阈值时，则认为该连接不成立且将该值置为0</w:t>
      </w:r>
      <w:r w:rsidR="00EF4572">
        <w:rPr>
          <w:rFonts w:ascii="宋体" w:eastAsia="宋体" w:hAnsi="宋体"/>
        </w:rPr>
        <w:t>。</w:t>
      </w:r>
    </w:p>
    <w:p w14:paraId="1EB75520" w14:textId="49DA7F3C" w:rsidR="000D43C8" w:rsidRDefault="000D7EE4" w:rsidP="000D43C8">
      <w:pPr>
        <w:pStyle w:val="ListParagraph"/>
        <w:numPr>
          <w:ilvl w:val="0"/>
          <w:numId w:val="13"/>
        </w:numPr>
        <w:spacing w:line="360" w:lineRule="auto"/>
        <w:ind w:firstLineChars="0"/>
        <w:rPr>
          <w:rFonts w:ascii="宋体" w:eastAsia="宋体" w:hAnsi="宋体"/>
        </w:rPr>
      </w:pPr>
      <w:r>
        <w:rPr>
          <w:rFonts w:ascii="宋体" w:eastAsia="宋体" w:hAnsi="宋体"/>
        </w:rPr>
        <w:t xml:space="preserve">  </w:t>
      </w:r>
      <w:r w:rsidR="00F066F0" w:rsidRPr="00D93B84">
        <w:rPr>
          <w:rFonts w:ascii="宋体" w:eastAsia="宋体" w:hAnsi="宋体" w:hint="eastAsia"/>
        </w:rPr>
        <w:t>筛选簇特征，设定网络的决策过程。</w:t>
      </w:r>
      <w:r w:rsidR="00D93B84">
        <w:rPr>
          <w:rFonts w:ascii="宋体" w:eastAsia="宋体" w:hAnsi="宋体" w:hint="eastAsia"/>
        </w:rPr>
        <w:t>输入元素导入神经网络的过程，在本例中即为784维列向量与输入层和中间层之间稀疏矩阵相乘的过程。</w:t>
      </w:r>
    </w:p>
    <w:p w14:paraId="67F6913D" w14:textId="66FF19D0" w:rsidR="002A4A87" w:rsidRDefault="000D43C8" w:rsidP="000D43C8">
      <w:pPr>
        <w:pStyle w:val="ListParagraph"/>
        <w:spacing w:line="360" w:lineRule="auto"/>
        <w:ind w:left="1253" w:firstLineChars="100" w:firstLine="240"/>
        <w:rPr>
          <w:rFonts w:ascii="宋体" w:eastAsia="宋体" w:hAnsi="宋体"/>
        </w:rPr>
      </w:pPr>
      <w:r>
        <w:rPr>
          <w:rFonts w:ascii="宋体" w:eastAsia="宋体" w:hAnsi="宋体" w:hint="eastAsia"/>
        </w:rPr>
        <w:t>在相乘后得到的以中间层神经元个数为维度的列向量</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hint="eastAsia"/>
              </w:rPr>
              <m:t>io</m:t>
            </m:r>
          </m:sub>
        </m:sSub>
      </m:oMath>
      <w:r w:rsidR="00D93B84" w:rsidRPr="000D43C8">
        <w:rPr>
          <w:rFonts w:ascii="宋体" w:eastAsia="宋体" w:hAnsi="宋体" w:hint="eastAsia"/>
        </w:rPr>
        <w:t>中，</w:t>
      </w:r>
      <w:r w:rsidR="00944FAD" w:rsidRPr="000D43C8">
        <w:rPr>
          <w:rFonts w:ascii="宋体" w:eastAsia="宋体" w:hAnsi="宋体" w:hint="eastAsia"/>
        </w:rPr>
        <w:t>按照</w:t>
      </w:r>
      <w:r w:rsidR="003F2D3D" w:rsidRPr="000D43C8">
        <w:rPr>
          <w:rFonts w:ascii="宋体" w:eastAsia="宋体" w:hAnsi="宋体" w:hint="eastAsia"/>
        </w:rPr>
        <w:t>设定的簇</w:t>
      </w:r>
      <w:r w:rsidR="00D34B9D" w:rsidRPr="000D43C8">
        <w:rPr>
          <w:rFonts w:ascii="宋体" w:eastAsia="宋体" w:hAnsi="宋体" w:hint="eastAsia"/>
        </w:rPr>
        <w:t>的个数以及每个簇</w:t>
      </w:r>
      <w:r w:rsidR="00944FAD" w:rsidRPr="000D43C8">
        <w:rPr>
          <w:rFonts w:ascii="宋体" w:eastAsia="宋体" w:hAnsi="宋体" w:hint="eastAsia"/>
        </w:rPr>
        <w:t>中的所包含的神经元个数从</w:t>
      </w:r>
      <w:r>
        <w:rPr>
          <w:rFonts w:ascii="宋体" w:eastAsia="宋体" w:hAnsi="宋体" w:hint="eastAsia"/>
        </w:rPr>
        <w:t>列向量</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hint="eastAsia"/>
              </w:rPr>
              <m:t>io</m:t>
            </m:r>
          </m:sub>
        </m:sSub>
      </m:oMath>
      <w:r>
        <w:rPr>
          <w:rFonts w:ascii="宋体" w:eastAsia="宋体" w:hAnsi="宋体" w:hint="eastAsia"/>
        </w:rPr>
        <w:t>中随机选择，形成包含数量相同但位置不同</w:t>
      </w:r>
      <w:r w:rsidR="00944FAD" w:rsidRPr="000D43C8">
        <w:rPr>
          <w:rFonts w:ascii="宋体" w:eastAsia="宋体" w:hAnsi="宋体" w:hint="eastAsia"/>
        </w:rPr>
        <w:t>的神经元的簇</w:t>
      </w:r>
      <w:r w:rsidR="00D93B84" w:rsidRPr="000D43C8">
        <w:rPr>
          <w:rFonts w:ascii="宋体" w:eastAsia="宋体" w:hAnsi="宋体" w:hint="eastAsia"/>
        </w:rPr>
        <w:t>。</w:t>
      </w:r>
      <w:r w:rsidRPr="000D43C8">
        <w:rPr>
          <w:rFonts w:ascii="宋体" w:eastAsia="宋体" w:hAnsi="宋体" w:hint="eastAsia"/>
        </w:rPr>
        <w:t>（图</w:t>
      </w:r>
      <w:r w:rsidR="00994F84">
        <w:rPr>
          <w:rFonts w:ascii="宋体" w:eastAsia="宋体" w:hAnsi="宋体"/>
        </w:rPr>
        <w:t>1</w:t>
      </w:r>
      <w:r w:rsidRPr="000D43C8">
        <w:rPr>
          <w:rFonts w:ascii="宋体" w:eastAsia="宋体" w:hAnsi="宋体" w:hint="eastAsia"/>
        </w:rPr>
        <w:t>）</w:t>
      </w:r>
    </w:p>
    <w:p w14:paraId="729BC26E" w14:textId="609CF04D" w:rsidR="000D7EE4" w:rsidRDefault="000D7EE4" w:rsidP="000D7EE4">
      <w:pPr>
        <w:pStyle w:val="ListParagraph"/>
        <w:spacing w:line="360" w:lineRule="auto"/>
        <w:ind w:left="1253" w:firstLineChars="0" w:firstLine="0"/>
        <w:rPr>
          <w:rFonts w:ascii="宋体" w:eastAsia="宋体" w:hAnsi="宋体"/>
        </w:rPr>
      </w:pPr>
      <w:r>
        <w:rPr>
          <w:rFonts w:ascii="宋体" w:eastAsia="宋体" w:hAnsi="宋体"/>
        </w:rPr>
        <w:t xml:space="preserve">  </w:t>
      </w:r>
      <w:r>
        <w:rPr>
          <w:rFonts w:ascii="宋体" w:eastAsia="宋体" w:hAnsi="宋体" w:hint="eastAsia"/>
        </w:rPr>
        <w:t>在每个簇中，各神经元</w:t>
      </w:r>
      <w:r w:rsidR="000F51A7">
        <w:rPr>
          <w:rFonts w:ascii="宋体" w:eastAsia="宋体" w:hAnsi="宋体" w:hint="eastAsia"/>
        </w:rPr>
        <w:t>以赢家通吃的方式</w:t>
      </w:r>
      <w:r>
        <w:rPr>
          <w:rFonts w:ascii="宋体" w:eastAsia="宋体" w:hAnsi="宋体" w:hint="eastAsia"/>
        </w:rPr>
        <w:t>相互竞争。通过筛选出每个簇中值最大的元素(图</w:t>
      </w:r>
      <w:r w:rsidR="00994F84">
        <w:rPr>
          <w:rFonts w:ascii="宋体" w:eastAsia="宋体" w:hAnsi="宋体"/>
        </w:rPr>
        <w:t>1</w:t>
      </w:r>
      <w:r>
        <w:rPr>
          <w:rFonts w:ascii="宋体" w:eastAsia="宋体" w:hAnsi="宋体" w:hint="eastAsia"/>
        </w:rPr>
        <w:t>中间层中的红点表示)作为中间层的簇特征参与到最终输出的决策当中。</w:t>
      </w:r>
    </w:p>
    <w:p w14:paraId="75ACB8C0" w14:textId="7BFCDB92" w:rsidR="000D7EE4" w:rsidRPr="000D7EE4" w:rsidRDefault="000D7EE4" w:rsidP="000D7EE4">
      <w:pPr>
        <w:pStyle w:val="ListParagraph"/>
        <w:spacing w:line="360" w:lineRule="auto"/>
        <w:ind w:left="1253" w:firstLineChars="0" w:firstLine="0"/>
        <w:rPr>
          <w:rFonts w:ascii="宋体" w:eastAsia="宋体" w:hAnsi="宋体"/>
        </w:rPr>
      </w:pPr>
      <w:r>
        <w:rPr>
          <w:rFonts w:ascii="宋体" w:eastAsia="宋体" w:hAnsi="宋体" w:hint="eastAsia"/>
        </w:rPr>
        <w:t xml:space="preserve">  最终的决策过程是</w:t>
      </w:r>
      <w:r w:rsidR="000F51A7">
        <w:rPr>
          <w:rFonts w:ascii="宋体" w:eastAsia="宋体" w:hAnsi="宋体" w:hint="eastAsia"/>
        </w:rPr>
        <w:t>中间层的簇特征与中间层和输出层之间的稀疏矩阵的乘积过程。在得到的以输出元素的个数为维度的列向量中，在</w:t>
      </w:r>
      <w:r w:rsidR="000F51A7">
        <w:rPr>
          <w:rFonts w:ascii="宋体" w:eastAsia="宋体" w:hAnsi="宋体" w:hint="eastAsia"/>
        </w:rPr>
        <w:lastRenderedPageBreak/>
        <w:t>本例中，值最大的元素所在下标即为模型决策的分类结果。</w:t>
      </w:r>
    </w:p>
    <w:p w14:paraId="6E9356B0" w14:textId="3D7E1E99" w:rsidR="008B4EA6" w:rsidRDefault="008B4EA6" w:rsidP="004B7325">
      <w:pPr>
        <w:pStyle w:val="ListParagraph"/>
        <w:numPr>
          <w:ilvl w:val="0"/>
          <w:numId w:val="10"/>
        </w:numPr>
        <w:spacing w:line="360" w:lineRule="auto"/>
        <w:ind w:firstLineChars="0"/>
        <w:rPr>
          <w:rFonts w:ascii="宋体" w:eastAsia="宋体" w:hAnsi="宋体"/>
        </w:rPr>
      </w:pPr>
      <w:r>
        <w:rPr>
          <w:rFonts w:ascii="宋体" w:eastAsia="宋体" w:hAnsi="宋体" w:hint="eastAsia"/>
        </w:rPr>
        <w:t>导入训练数据。从被预处理过的训练集中读取对应标签的样本，并且将图片转换成列向量的形式输入到模型中，得到模型的判断结果</w:t>
      </w:r>
      <w:r w:rsidR="00530BF1">
        <w:rPr>
          <w:rFonts w:ascii="宋体" w:eastAsia="宋体" w:hAnsi="宋体" w:hint="eastAsia"/>
        </w:rPr>
        <w:t>。</w:t>
      </w:r>
    </w:p>
    <w:p w14:paraId="21EEBC1A" w14:textId="25718977" w:rsidR="002A4A87" w:rsidRPr="004B7325" w:rsidRDefault="002A4A87" w:rsidP="004B7325">
      <w:pPr>
        <w:pStyle w:val="ListParagraph"/>
        <w:numPr>
          <w:ilvl w:val="0"/>
          <w:numId w:val="10"/>
        </w:numPr>
        <w:spacing w:line="360" w:lineRule="auto"/>
        <w:ind w:firstLineChars="0"/>
        <w:rPr>
          <w:rFonts w:ascii="宋体" w:eastAsia="宋体" w:hAnsi="宋体"/>
        </w:rPr>
      </w:pPr>
      <w:r>
        <w:rPr>
          <w:rFonts w:ascii="宋体" w:eastAsia="宋体" w:hAnsi="宋体" w:hint="eastAsia"/>
        </w:rPr>
        <w:t>调</w:t>
      </w:r>
      <w:r w:rsidR="00872A9B">
        <w:rPr>
          <w:rFonts w:ascii="宋体" w:eastAsia="宋体" w:hAnsi="宋体" w:hint="eastAsia"/>
        </w:rPr>
        <w:t>整模型参数。</w:t>
      </w:r>
      <w:r w:rsidR="004B7325">
        <w:rPr>
          <w:rFonts w:ascii="宋体" w:eastAsia="宋体" w:hAnsi="宋体" w:hint="eastAsia"/>
        </w:rPr>
        <w:t>在本例的二分类问题中，根据两个输出之间的差值大小的归一化值来作为强化</w:t>
      </w:r>
      <w:r w:rsidR="00FB36F4">
        <w:rPr>
          <w:rFonts w:ascii="宋体" w:eastAsia="宋体" w:hAnsi="宋体" w:hint="eastAsia"/>
        </w:rPr>
        <w:t>或削弱</w:t>
      </w:r>
      <w:r w:rsidR="004B7325">
        <w:rPr>
          <w:rFonts w:ascii="宋体" w:eastAsia="宋体" w:hAnsi="宋体" w:hint="eastAsia"/>
        </w:rPr>
        <w:t>连接的系数。</w:t>
      </w:r>
      <w:r w:rsidR="00872A9B" w:rsidRPr="004B7325">
        <w:rPr>
          <w:rFonts w:ascii="宋体" w:eastAsia="宋体" w:hAnsi="宋体" w:hint="eastAsia"/>
        </w:rPr>
        <w:t>在训练过程中，当模型的决策结果与实际结果相符时，则</w:t>
      </w:r>
      <w:r w:rsidR="00FB36F4">
        <w:rPr>
          <w:rFonts w:ascii="宋体" w:eastAsia="宋体" w:hAnsi="宋体" w:hint="eastAsia"/>
        </w:rPr>
        <w:t>根据输出差值的系数来</w:t>
      </w:r>
      <w:r w:rsidR="00872A9B" w:rsidRPr="004B7325">
        <w:rPr>
          <w:rFonts w:ascii="宋体" w:eastAsia="宋体" w:hAnsi="宋体" w:hint="eastAsia"/>
        </w:rPr>
        <w:t>增强</w:t>
      </w:r>
      <w:r w:rsidR="004B7325" w:rsidRPr="004B7325">
        <w:rPr>
          <w:rFonts w:ascii="宋体" w:eastAsia="宋体" w:hAnsi="宋体" w:hint="eastAsia"/>
        </w:rPr>
        <w:t>该正确输出与中间层中簇特征之间的</w:t>
      </w:r>
      <w:r w:rsidR="00FB36F4">
        <w:rPr>
          <w:rFonts w:ascii="宋体" w:eastAsia="宋体" w:hAnsi="宋体" w:hint="eastAsia"/>
        </w:rPr>
        <w:t>连接；同理，当判断出错时根据该系数来削弱输出与簇特征之间的连接以保证调节的有效性。</w:t>
      </w:r>
    </w:p>
    <w:p w14:paraId="48021E49" w14:textId="00A7DCBC" w:rsidR="00BA63C3" w:rsidRDefault="00BA63C3" w:rsidP="006943BA">
      <w:pPr>
        <w:pStyle w:val="ListParagraph"/>
        <w:numPr>
          <w:ilvl w:val="0"/>
          <w:numId w:val="10"/>
        </w:numPr>
        <w:spacing w:line="360" w:lineRule="auto"/>
        <w:ind w:firstLineChars="0"/>
        <w:rPr>
          <w:rFonts w:ascii="宋体" w:eastAsia="宋体" w:hAnsi="宋体"/>
        </w:rPr>
      </w:pPr>
      <w:r>
        <w:rPr>
          <w:rFonts w:ascii="宋体" w:eastAsia="宋体" w:hAnsi="宋体" w:hint="eastAsia"/>
        </w:rPr>
        <w:t>导入测试数据</w:t>
      </w:r>
      <w:r w:rsidR="00FB36F4">
        <w:rPr>
          <w:rFonts w:ascii="宋体" w:eastAsia="宋体" w:hAnsi="宋体" w:hint="eastAsia"/>
        </w:rPr>
        <w:t>。</w:t>
      </w:r>
      <w:r w:rsidR="008B4EA6">
        <w:rPr>
          <w:rFonts w:ascii="宋体" w:eastAsia="宋体" w:hAnsi="宋体" w:hint="eastAsia"/>
        </w:rPr>
        <w:t>在得到</w:t>
      </w:r>
      <w:r w:rsidR="006943BA">
        <w:rPr>
          <w:rFonts w:ascii="宋体" w:eastAsia="宋体" w:hAnsi="宋体" w:hint="eastAsia"/>
        </w:rPr>
        <w:t>训练</w:t>
      </w:r>
      <w:r w:rsidR="008B4EA6">
        <w:rPr>
          <w:rFonts w:ascii="宋体" w:eastAsia="宋体" w:hAnsi="宋体" w:hint="eastAsia"/>
        </w:rPr>
        <w:t>成熟的</w:t>
      </w:r>
      <w:r w:rsidR="006943BA">
        <w:rPr>
          <w:rFonts w:ascii="宋体" w:eastAsia="宋体" w:hAnsi="宋体" w:hint="eastAsia"/>
        </w:rPr>
        <w:t>稀疏</w:t>
      </w:r>
      <w:r w:rsidR="008B4EA6">
        <w:rPr>
          <w:rFonts w:ascii="宋体" w:eastAsia="宋体" w:hAnsi="宋体" w:hint="eastAsia"/>
        </w:rPr>
        <w:t>模型之后，将</w:t>
      </w:r>
      <w:r w:rsidR="006943BA">
        <w:rPr>
          <w:rFonts w:ascii="宋体" w:eastAsia="宋体" w:hAnsi="宋体" w:hint="eastAsia"/>
        </w:rPr>
        <w:t>待测图片转换成列向量的形式导入到模型的输入中，得到模型的判断结果。</w:t>
      </w:r>
    </w:p>
    <w:p w14:paraId="4EFA0697" w14:textId="77777777" w:rsidR="00A46126" w:rsidRDefault="00A46126" w:rsidP="00A46126">
      <w:pPr>
        <w:spacing w:line="360" w:lineRule="auto"/>
        <w:rPr>
          <w:rFonts w:ascii="宋体" w:eastAsia="宋体" w:hAnsi="宋体"/>
        </w:rPr>
      </w:pPr>
    </w:p>
    <w:p w14:paraId="4C048966" w14:textId="77777777" w:rsidR="00A46126" w:rsidRDefault="00A46126" w:rsidP="00A46126">
      <w:pPr>
        <w:spacing w:line="360" w:lineRule="auto"/>
        <w:rPr>
          <w:rFonts w:ascii="宋体" w:eastAsia="宋体" w:hAnsi="宋体"/>
        </w:rPr>
      </w:pPr>
    </w:p>
    <w:p w14:paraId="6517F4EE" w14:textId="77777777" w:rsidR="00A46126" w:rsidRDefault="00A46126" w:rsidP="00A46126">
      <w:pPr>
        <w:spacing w:line="360" w:lineRule="auto"/>
        <w:rPr>
          <w:rFonts w:ascii="宋体" w:eastAsia="宋体" w:hAnsi="宋体"/>
        </w:rPr>
      </w:pPr>
    </w:p>
    <w:p w14:paraId="1D452A47" w14:textId="77777777" w:rsidR="00441AC6" w:rsidRDefault="00441AC6" w:rsidP="00A46126">
      <w:pPr>
        <w:spacing w:line="360" w:lineRule="auto"/>
        <w:rPr>
          <w:rFonts w:ascii="宋体" w:eastAsia="宋体" w:hAnsi="宋体"/>
        </w:rPr>
      </w:pPr>
    </w:p>
    <w:p w14:paraId="4C84A9A6" w14:textId="186D2E5B" w:rsidR="00A46126" w:rsidRDefault="00A46126" w:rsidP="00A46126">
      <w:pPr>
        <w:spacing w:line="360" w:lineRule="auto"/>
        <w:jc w:val="center"/>
        <w:rPr>
          <w:rFonts w:ascii="宋体" w:eastAsia="宋体" w:hAnsi="宋体"/>
        </w:rPr>
      </w:pPr>
      <w:r w:rsidRPr="00BE292A">
        <w:rPr>
          <w:rFonts w:ascii="宋体" w:eastAsia="宋体" w:hAnsi="宋体"/>
          <w:noProof/>
        </w:rPr>
        <w:drawing>
          <wp:inline distT="0" distB="0" distL="0" distR="0" wp14:anchorId="2F9825DD" wp14:editId="0932912C">
            <wp:extent cx="4683833" cy="309379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370" cy="3127171"/>
                    </a:xfrm>
                    <a:prstGeom prst="rect">
                      <a:avLst/>
                    </a:prstGeom>
                  </pic:spPr>
                </pic:pic>
              </a:graphicData>
            </a:graphic>
          </wp:inline>
        </w:drawing>
      </w:r>
    </w:p>
    <w:p w14:paraId="15A6587D" w14:textId="2AC30130" w:rsidR="00A46126" w:rsidRDefault="00A46126" w:rsidP="00A46126">
      <w:pPr>
        <w:spacing w:line="360" w:lineRule="auto"/>
        <w:jc w:val="center"/>
        <w:rPr>
          <w:rFonts w:ascii="宋体" w:eastAsia="宋体" w:hAnsi="宋体"/>
        </w:rPr>
      </w:pPr>
      <w:r>
        <w:rPr>
          <w:rFonts w:ascii="宋体" w:eastAsia="宋体" w:hAnsi="宋体" w:hint="eastAsia"/>
        </w:rPr>
        <w:lastRenderedPageBreak/>
        <w:t>图1</w:t>
      </w:r>
    </w:p>
    <w:p w14:paraId="6BAD8F7E" w14:textId="77777777" w:rsidR="00441AC6" w:rsidRDefault="00441AC6" w:rsidP="00A46126">
      <w:pPr>
        <w:spacing w:line="360" w:lineRule="auto"/>
        <w:jc w:val="center"/>
        <w:rPr>
          <w:rFonts w:ascii="宋体" w:eastAsia="宋体" w:hAnsi="宋体"/>
        </w:rPr>
      </w:pPr>
    </w:p>
    <w:p w14:paraId="0985CF65" w14:textId="77777777" w:rsidR="00BA23E7" w:rsidRDefault="00BA23E7" w:rsidP="00A46126">
      <w:pPr>
        <w:spacing w:line="360" w:lineRule="auto"/>
        <w:jc w:val="center"/>
        <w:rPr>
          <w:rFonts w:ascii="宋体" w:eastAsia="宋体" w:hAnsi="宋体"/>
        </w:rPr>
      </w:pPr>
    </w:p>
    <w:p w14:paraId="7C66CB62" w14:textId="0E955D20" w:rsidR="00441AC6" w:rsidRDefault="00441AC6" w:rsidP="00A46126">
      <w:pPr>
        <w:spacing w:line="360" w:lineRule="auto"/>
        <w:jc w:val="center"/>
        <w:rPr>
          <w:rFonts w:ascii="宋体" w:eastAsia="宋体" w:hAnsi="宋体"/>
        </w:rPr>
      </w:pPr>
      <w:r w:rsidRPr="00BE292A">
        <w:rPr>
          <w:rFonts w:ascii="宋体" w:eastAsia="宋体" w:hAnsi="宋体"/>
          <w:noProof/>
        </w:rPr>
        <w:drawing>
          <wp:inline distT="0" distB="0" distL="0" distR="0" wp14:anchorId="1322451B" wp14:editId="754B2DD9">
            <wp:extent cx="3470206" cy="479566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083" cy="4914345"/>
                    </a:xfrm>
                    <a:prstGeom prst="rect">
                      <a:avLst/>
                    </a:prstGeom>
                  </pic:spPr>
                </pic:pic>
              </a:graphicData>
            </a:graphic>
          </wp:inline>
        </w:drawing>
      </w:r>
    </w:p>
    <w:p w14:paraId="6F6EA5EA" w14:textId="660C8B6F" w:rsidR="00441AC6" w:rsidRDefault="00441AC6" w:rsidP="00441AC6">
      <w:pPr>
        <w:spacing w:line="360" w:lineRule="auto"/>
        <w:jc w:val="center"/>
        <w:rPr>
          <w:rFonts w:ascii="宋体" w:eastAsia="宋体" w:hAnsi="宋体"/>
        </w:rPr>
      </w:pPr>
      <w:r>
        <w:rPr>
          <w:rFonts w:ascii="宋体" w:eastAsia="宋体" w:hAnsi="宋体" w:hint="eastAsia"/>
        </w:rPr>
        <w:t>图</w:t>
      </w:r>
      <w:r>
        <w:rPr>
          <w:rFonts w:ascii="宋体" w:eastAsia="宋体" w:hAnsi="宋体"/>
        </w:rPr>
        <w:t>2</w:t>
      </w:r>
    </w:p>
    <w:p w14:paraId="6C893410" w14:textId="77777777" w:rsidR="00441AC6" w:rsidRDefault="00441AC6" w:rsidP="00A46126">
      <w:pPr>
        <w:spacing w:line="360" w:lineRule="auto"/>
        <w:jc w:val="center"/>
        <w:rPr>
          <w:rFonts w:ascii="宋体" w:eastAsia="宋体" w:hAnsi="宋体"/>
        </w:rPr>
      </w:pPr>
    </w:p>
    <w:p w14:paraId="0E383DD8" w14:textId="647F895D" w:rsidR="00441AC6" w:rsidRDefault="00441AC6" w:rsidP="00A46126">
      <w:pPr>
        <w:spacing w:line="360" w:lineRule="auto"/>
        <w:jc w:val="center"/>
        <w:rPr>
          <w:rFonts w:ascii="宋体" w:eastAsia="宋体" w:hAnsi="宋体"/>
        </w:rPr>
      </w:pPr>
      <w:r w:rsidRPr="00AD59F0">
        <w:rPr>
          <w:rFonts w:ascii="宋体" w:eastAsia="宋体" w:hAnsi="宋体"/>
          <w:noProof/>
        </w:rPr>
        <w:lastRenderedPageBreak/>
        <w:drawing>
          <wp:inline distT="0" distB="0" distL="0" distR="0" wp14:anchorId="0BC59A04" wp14:editId="5A50B49C">
            <wp:extent cx="2789249" cy="2348458"/>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2706" cy="2393467"/>
                    </a:xfrm>
                    <a:prstGeom prst="rect">
                      <a:avLst/>
                    </a:prstGeom>
                  </pic:spPr>
                </pic:pic>
              </a:graphicData>
            </a:graphic>
          </wp:inline>
        </w:drawing>
      </w:r>
    </w:p>
    <w:p w14:paraId="0094EE06" w14:textId="703A7D24" w:rsidR="00441AC6" w:rsidRDefault="00441AC6" w:rsidP="00441AC6">
      <w:pPr>
        <w:spacing w:line="360" w:lineRule="auto"/>
        <w:jc w:val="center"/>
        <w:rPr>
          <w:rFonts w:ascii="宋体" w:eastAsia="宋体" w:hAnsi="宋体"/>
        </w:rPr>
      </w:pPr>
      <w:r>
        <w:rPr>
          <w:rFonts w:ascii="宋体" w:eastAsia="宋体" w:hAnsi="宋体" w:hint="eastAsia"/>
        </w:rPr>
        <w:t>图</w:t>
      </w:r>
      <w:r>
        <w:rPr>
          <w:rFonts w:ascii="宋体" w:eastAsia="宋体" w:hAnsi="宋体"/>
        </w:rPr>
        <w:t>3</w:t>
      </w:r>
    </w:p>
    <w:p w14:paraId="2CB66F70" w14:textId="5E84F3D4" w:rsidR="00441AC6" w:rsidRDefault="00994F84" w:rsidP="00994F84">
      <w:pPr>
        <w:spacing w:line="360" w:lineRule="auto"/>
        <w:jc w:val="center"/>
        <w:rPr>
          <w:rFonts w:ascii="宋体" w:eastAsia="宋体" w:hAnsi="宋体"/>
        </w:rPr>
      </w:pPr>
      <w:r>
        <w:rPr>
          <w:rFonts w:ascii="宋体" w:eastAsia="宋体" w:hAnsi="宋体"/>
          <w:noProof/>
        </w:rPr>
        <w:drawing>
          <wp:inline distT="0" distB="0" distL="0" distR="0" wp14:anchorId="2D8AF5BE" wp14:editId="1C4C2945">
            <wp:extent cx="4096181" cy="273062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训练次数不同，200簇,每簇含200个神经元.pdf"/>
                    <pic:cNvPicPr/>
                  </pic:nvPicPr>
                  <pic:blipFill>
                    <a:blip r:embed="rId9">
                      <a:extLst>
                        <a:ext uri="{28A0092B-C50C-407E-A947-70E740481C1C}">
                          <a14:useLocalDpi xmlns:a14="http://schemas.microsoft.com/office/drawing/2010/main" val="0"/>
                        </a:ext>
                      </a:extLst>
                    </a:blip>
                    <a:stretch>
                      <a:fillRect/>
                    </a:stretch>
                  </pic:blipFill>
                  <pic:spPr>
                    <a:xfrm>
                      <a:off x="0" y="0"/>
                      <a:ext cx="4105396" cy="2736766"/>
                    </a:xfrm>
                    <a:prstGeom prst="rect">
                      <a:avLst/>
                    </a:prstGeom>
                  </pic:spPr>
                </pic:pic>
              </a:graphicData>
            </a:graphic>
          </wp:inline>
        </w:drawing>
      </w:r>
    </w:p>
    <w:p w14:paraId="67DB7B98" w14:textId="090941B4" w:rsidR="00994F84" w:rsidRDefault="00994F84" w:rsidP="00994F84">
      <w:pPr>
        <w:spacing w:line="360" w:lineRule="auto"/>
        <w:jc w:val="center"/>
        <w:rPr>
          <w:rFonts w:ascii="宋体" w:eastAsia="宋体" w:hAnsi="宋体"/>
        </w:rPr>
      </w:pPr>
      <w:r>
        <w:rPr>
          <w:rFonts w:ascii="宋体" w:eastAsia="宋体" w:hAnsi="宋体" w:hint="eastAsia"/>
        </w:rPr>
        <w:t>图</w:t>
      </w:r>
      <w:r>
        <w:rPr>
          <w:rFonts w:ascii="宋体" w:eastAsia="宋体" w:hAnsi="宋体"/>
        </w:rPr>
        <w:t>4</w:t>
      </w:r>
    </w:p>
    <w:p w14:paraId="77B4A2EE" w14:textId="77777777" w:rsidR="00994F84" w:rsidRDefault="00994F84" w:rsidP="00A46126">
      <w:pPr>
        <w:spacing w:line="360" w:lineRule="auto"/>
        <w:jc w:val="center"/>
        <w:rPr>
          <w:rFonts w:ascii="宋体" w:eastAsia="宋体" w:hAnsi="宋体"/>
        </w:rPr>
      </w:pPr>
    </w:p>
    <w:p w14:paraId="4119A266" w14:textId="399E0F0E" w:rsidR="00994F84" w:rsidRDefault="00994F84" w:rsidP="00994F84">
      <w:pPr>
        <w:spacing w:line="360" w:lineRule="auto"/>
        <w:jc w:val="center"/>
        <w:rPr>
          <w:rFonts w:ascii="宋体" w:eastAsia="宋体" w:hAnsi="宋体"/>
        </w:rPr>
      </w:pPr>
      <w:r>
        <w:rPr>
          <w:rFonts w:ascii="宋体" w:eastAsia="宋体" w:hAnsi="宋体" w:hint="eastAsia"/>
          <w:noProof/>
        </w:rPr>
        <w:lastRenderedPageBreak/>
        <w:drawing>
          <wp:inline distT="0" distB="0" distL="0" distR="0" wp14:anchorId="7FB46386" wp14:editId="2B602654">
            <wp:extent cx="4105420" cy="27367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簇个数200每簇包含的神经元个数不同.pdf"/>
                    <pic:cNvPicPr/>
                  </pic:nvPicPr>
                  <pic:blipFill>
                    <a:blip r:embed="rId10">
                      <a:extLst>
                        <a:ext uri="{28A0092B-C50C-407E-A947-70E740481C1C}">
                          <a14:useLocalDpi xmlns:a14="http://schemas.microsoft.com/office/drawing/2010/main" val="0"/>
                        </a:ext>
                      </a:extLst>
                    </a:blip>
                    <a:stretch>
                      <a:fillRect/>
                    </a:stretch>
                  </pic:blipFill>
                  <pic:spPr>
                    <a:xfrm>
                      <a:off x="0" y="0"/>
                      <a:ext cx="4120883" cy="2747090"/>
                    </a:xfrm>
                    <a:prstGeom prst="rect">
                      <a:avLst/>
                    </a:prstGeom>
                  </pic:spPr>
                </pic:pic>
              </a:graphicData>
            </a:graphic>
          </wp:inline>
        </w:drawing>
      </w:r>
    </w:p>
    <w:p w14:paraId="2402E6A8" w14:textId="073E91EF" w:rsidR="00994F84" w:rsidRDefault="00994F84" w:rsidP="00994F84">
      <w:pPr>
        <w:spacing w:line="360" w:lineRule="auto"/>
        <w:jc w:val="center"/>
        <w:rPr>
          <w:rFonts w:ascii="宋体" w:eastAsia="宋体" w:hAnsi="宋体"/>
        </w:rPr>
      </w:pPr>
      <w:r>
        <w:rPr>
          <w:rFonts w:ascii="宋体" w:eastAsia="宋体" w:hAnsi="宋体" w:hint="eastAsia"/>
        </w:rPr>
        <w:t>图</w:t>
      </w:r>
      <w:r w:rsidR="008970AA">
        <w:rPr>
          <w:rFonts w:ascii="宋体" w:eastAsia="宋体" w:hAnsi="宋体"/>
        </w:rPr>
        <w:t>5</w:t>
      </w:r>
    </w:p>
    <w:p w14:paraId="22AB3704" w14:textId="697DE9D3" w:rsidR="00994F84" w:rsidRDefault="008970AA" w:rsidP="00994F84">
      <w:pPr>
        <w:spacing w:line="360" w:lineRule="auto"/>
        <w:jc w:val="center"/>
        <w:rPr>
          <w:rFonts w:ascii="宋体" w:eastAsia="宋体" w:hAnsi="宋体"/>
        </w:rPr>
      </w:pPr>
      <w:r>
        <w:rPr>
          <w:rFonts w:ascii="宋体" w:eastAsia="宋体" w:hAnsi="宋体" w:hint="eastAsia"/>
          <w:noProof/>
        </w:rPr>
        <w:drawing>
          <wp:inline distT="0" distB="0" distL="0" distR="0" wp14:anchorId="1E803FF6" wp14:editId="3441E48F">
            <wp:extent cx="4351885" cy="2901082"/>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簇的个数不同，每个簇含有的神经元一样.pdf"/>
                    <pic:cNvPicPr/>
                  </pic:nvPicPr>
                  <pic:blipFill>
                    <a:blip r:embed="rId11">
                      <a:extLst>
                        <a:ext uri="{28A0092B-C50C-407E-A947-70E740481C1C}">
                          <a14:useLocalDpi xmlns:a14="http://schemas.microsoft.com/office/drawing/2010/main" val="0"/>
                        </a:ext>
                      </a:extLst>
                    </a:blip>
                    <a:stretch>
                      <a:fillRect/>
                    </a:stretch>
                  </pic:blipFill>
                  <pic:spPr>
                    <a:xfrm>
                      <a:off x="0" y="0"/>
                      <a:ext cx="4369255" cy="2912662"/>
                    </a:xfrm>
                    <a:prstGeom prst="rect">
                      <a:avLst/>
                    </a:prstGeom>
                  </pic:spPr>
                </pic:pic>
              </a:graphicData>
            </a:graphic>
          </wp:inline>
        </w:drawing>
      </w:r>
    </w:p>
    <w:p w14:paraId="3E077975" w14:textId="18062B98" w:rsidR="008970AA" w:rsidRDefault="008970AA" w:rsidP="008970AA">
      <w:pPr>
        <w:spacing w:line="360" w:lineRule="auto"/>
        <w:jc w:val="center"/>
        <w:rPr>
          <w:rFonts w:ascii="宋体" w:eastAsia="宋体" w:hAnsi="宋体"/>
        </w:rPr>
      </w:pPr>
      <w:r>
        <w:rPr>
          <w:rFonts w:ascii="宋体" w:eastAsia="宋体" w:hAnsi="宋体" w:hint="eastAsia"/>
        </w:rPr>
        <w:t>图</w:t>
      </w:r>
      <w:r>
        <w:rPr>
          <w:rFonts w:ascii="宋体" w:eastAsia="宋体" w:hAnsi="宋体"/>
        </w:rPr>
        <w:t>6</w:t>
      </w:r>
    </w:p>
    <w:p w14:paraId="06712790" w14:textId="77777777" w:rsidR="008970AA" w:rsidRPr="00A46126" w:rsidRDefault="008970AA" w:rsidP="00994F84">
      <w:pPr>
        <w:spacing w:line="360" w:lineRule="auto"/>
        <w:jc w:val="center"/>
        <w:rPr>
          <w:rFonts w:ascii="宋体" w:eastAsia="宋体" w:hAnsi="宋体"/>
        </w:rPr>
      </w:pPr>
    </w:p>
    <w:sectPr w:rsidR="008970AA" w:rsidRPr="00A46126" w:rsidSect="00310DF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26D6B"/>
    <w:multiLevelType w:val="hybridMultilevel"/>
    <w:tmpl w:val="C81682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28D246E"/>
    <w:multiLevelType w:val="hybridMultilevel"/>
    <w:tmpl w:val="DDA0DFA0"/>
    <w:lvl w:ilvl="0" w:tplc="F8127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7D233E1"/>
    <w:multiLevelType w:val="hybridMultilevel"/>
    <w:tmpl w:val="BF722E12"/>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4">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5">
    <w:nsid w:val="3CF966A2"/>
    <w:multiLevelType w:val="hybridMultilevel"/>
    <w:tmpl w:val="5CAA3A48"/>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6">
    <w:nsid w:val="3E1E4E29"/>
    <w:multiLevelType w:val="hybridMultilevel"/>
    <w:tmpl w:val="6E32D2E8"/>
    <w:lvl w:ilvl="0" w:tplc="F2B48BE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40C33DA7"/>
    <w:multiLevelType w:val="hybridMultilevel"/>
    <w:tmpl w:val="F530F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9">
    <w:nsid w:val="53F82442"/>
    <w:multiLevelType w:val="hybridMultilevel"/>
    <w:tmpl w:val="4B08C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40E16E0"/>
    <w:multiLevelType w:val="hybridMultilevel"/>
    <w:tmpl w:val="660C72AE"/>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2">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num w:numId="1">
    <w:abstractNumId w:val="6"/>
  </w:num>
  <w:num w:numId="2">
    <w:abstractNumId w:val="11"/>
  </w:num>
  <w:num w:numId="3">
    <w:abstractNumId w:val="10"/>
  </w:num>
  <w:num w:numId="4">
    <w:abstractNumId w:val="2"/>
  </w:num>
  <w:num w:numId="5">
    <w:abstractNumId w:val="9"/>
  </w:num>
  <w:num w:numId="6">
    <w:abstractNumId w:val="3"/>
  </w:num>
  <w:num w:numId="7">
    <w:abstractNumId w:val="4"/>
  </w:num>
  <w:num w:numId="8">
    <w:abstractNumId w:val="7"/>
  </w:num>
  <w:num w:numId="9">
    <w:abstractNumId w:val="0"/>
  </w:num>
  <w:num w:numId="10">
    <w:abstractNumId w:val="12"/>
  </w:num>
  <w:num w:numId="11">
    <w:abstractNumId w:val="1"/>
  </w:num>
  <w:num w:numId="12">
    <w:abstractNumId w:val="5"/>
  </w:num>
  <w:num w:numId="13">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356"/>
    <w:rsid w:val="000019D2"/>
    <w:rsid w:val="0001301D"/>
    <w:rsid w:val="0002344E"/>
    <w:rsid w:val="00032438"/>
    <w:rsid w:val="0004501E"/>
    <w:rsid w:val="00050329"/>
    <w:rsid w:val="0007158A"/>
    <w:rsid w:val="00076567"/>
    <w:rsid w:val="0008068E"/>
    <w:rsid w:val="00084AF7"/>
    <w:rsid w:val="00085975"/>
    <w:rsid w:val="00086FC4"/>
    <w:rsid w:val="00097538"/>
    <w:rsid w:val="000A46F0"/>
    <w:rsid w:val="000D43C8"/>
    <w:rsid w:val="000D48B1"/>
    <w:rsid w:val="000D7EE4"/>
    <w:rsid w:val="000F51A7"/>
    <w:rsid w:val="00110BCD"/>
    <w:rsid w:val="0011282E"/>
    <w:rsid w:val="00112EDC"/>
    <w:rsid w:val="001464F3"/>
    <w:rsid w:val="001525E4"/>
    <w:rsid w:val="00154C9C"/>
    <w:rsid w:val="00155A15"/>
    <w:rsid w:val="001641AF"/>
    <w:rsid w:val="001651D4"/>
    <w:rsid w:val="00165904"/>
    <w:rsid w:val="00184473"/>
    <w:rsid w:val="00193809"/>
    <w:rsid w:val="001B2DB4"/>
    <w:rsid w:val="001F5E14"/>
    <w:rsid w:val="00203063"/>
    <w:rsid w:val="00217FD3"/>
    <w:rsid w:val="00221D53"/>
    <w:rsid w:val="0023654D"/>
    <w:rsid w:val="00253C56"/>
    <w:rsid w:val="0025769D"/>
    <w:rsid w:val="00265D19"/>
    <w:rsid w:val="0027538E"/>
    <w:rsid w:val="002A4A87"/>
    <w:rsid w:val="002A6274"/>
    <w:rsid w:val="002D522E"/>
    <w:rsid w:val="002F5AF6"/>
    <w:rsid w:val="00304C97"/>
    <w:rsid w:val="00310DF7"/>
    <w:rsid w:val="00336A0B"/>
    <w:rsid w:val="003557B3"/>
    <w:rsid w:val="003558DF"/>
    <w:rsid w:val="00357356"/>
    <w:rsid w:val="00374269"/>
    <w:rsid w:val="00384F65"/>
    <w:rsid w:val="00392797"/>
    <w:rsid w:val="00396779"/>
    <w:rsid w:val="00396F69"/>
    <w:rsid w:val="003A64D0"/>
    <w:rsid w:val="003F2D3D"/>
    <w:rsid w:val="003F405A"/>
    <w:rsid w:val="004173B7"/>
    <w:rsid w:val="00424EE7"/>
    <w:rsid w:val="00440C3A"/>
    <w:rsid w:val="00441AC6"/>
    <w:rsid w:val="00444D1A"/>
    <w:rsid w:val="004462A9"/>
    <w:rsid w:val="00451ECD"/>
    <w:rsid w:val="004741D0"/>
    <w:rsid w:val="0048287F"/>
    <w:rsid w:val="004878EF"/>
    <w:rsid w:val="0049039C"/>
    <w:rsid w:val="00491E4D"/>
    <w:rsid w:val="004A520D"/>
    <w:rsid w:val="004B7325"/>
    <w:rsid w:val="004C09A1"/>
    <w:rsid w:val="004D0860"/>
    <w:rsid w:val="004D7B3D"/>
    <w:rsid w:val="004F333D"/>
    <w:rsid w:val="00530BF1"/>
    <w:rsid w:val="00571B54"/>
    <w:rsid w:val="005771A7"/>
    <w:rsid w:val="00594203"/>
    <w:rsid w:val="005A55A8"/>
    <w:rsid w:val="005E002A"/>
    <w:rsid w:val="005E1DF8"/>
    <w:rsid w:val="005E7102"/>
    <w:rsid w:val="005F3233"/>
    <w:rsid w:val="00617832"/>
    <w:rsid w:val="00626C82"/>
    <w:rsid w:val="00630124"/>
    <w:rsid w:val="00640AC4"/>
    <w:rsid w:val="00642A15"/>
    <w:rsid w:val="00642F34"/>
    <w:rsid w:val="00670849"/>
    <w:rsid w:val="00691068"/>
    <w:rsid w:val="006943BA"/>
    <w:rsid w:val="006E4D72"/>
    <w:rsid w:val="006E57F3"/>
    <w:rsid w:val="006F013A"/>
    <w:rsid w:val="006F7208"/>
    <w:rsid w:val="00723990"/>
    <w:rsid w:val="0074148D"/>
    <w:rsid w:val="007418E4"/>
    <w:rsid w:val="007447E5"/>
    <w:rsid w:val="00745306"/>
    <w:rsid w:val="00745CC0"/>
    <w:rsid w:val="00756336"/>
    <w:rsid w:val="0076349A"/>
    <w:rsid w:val="00790EB1"/>
    <w:rsid w:val="007A7CB2"/>
    <w:rsid w:val="007C50A6"/>
    <w:rsid w:val="007F3F55"/>
    <w:rsid w:val="00806E23"/>
    <w:rsid w:val="008300AB"/>
    <w:rsid w:val="00830CF1"/>
    <w:rsid w:val="00840264"/>
    <w:rsid w:val="00845B13"/>
    <w:rsid w:val="00866F62"/>
    <w:rsid w:val="00871FCA"/>
    <w:rsid w:val="00872A9B"/>
    <w:rsid w:val="00884E5B"/>
    <w:rsid w:val="00885976"/>
    <w:rsid w:val="008970AA"/>
    <w:rsid w:val="008A5EEA"/>
    <w:rsid w:val="008A6D91"/>
    <w:rsid w:val="008B4EA6"/>
    <w:rsid w:val="008C07B7"/>
    <w:rsid w:val="008C696C"/>
    <w:rsid w:val="008C7123"/>
    <w:rsid w:val="008F44CD"/>
    <w:rsid w:val="00912E02"/>
    <w:rsid w:val="00944FAD"/>
    <w:rsid w:val="009512E6"/>
    <w:rsid w:val="00970C22"/>
    <w:rsid w:val="00994F84"/>
    <w:rsid w:val="009B45B3"/>
    <w:rsid w:val="009B57B3"/>
    <w:rsid w:val="009C02C5"/>
    <w:rsid w:val="009D039B"/>
    <w:rsid w:val="009D52AE"/>
    <w:rsid w:val="00A02E1C"/>
    <w:rsid w:val="00A115DE"/>
    <w:rsid w:val="00A35B85"/>
    <w:rsid w:val="00A46126"/>
    <w:rsid w:val="00A74F22"/>
    <w:rsid w:val="00A94655"/>
    <w:rsid w:val="00AB581C"/>
    <w:rsid w:val="00AD2DFC"/>
    <w:rsid w:val="00AD59F0"/>
    <w:rsid w:val="00AF6EC7"/>
    <w:rsid w:val="00B25C18"/>
    <w:rsid w:val="00B336E4"/>
    <w:rsid w:val="00B55546"/>
    <w:rsid w:val="00B629E1"/>
    <w:rsid w:val="00B7011A"/>
    <w:rsid w:val="00B86A55"/>
    <w:rsid w:val="00BA23E7"/>
    <w:rsid w:val="00BA63C3"/>
    <w:rsid w:val="00BE292A"/>
    <w:rsid w:val="00C15910"/>
    <w:rsid w:val="00C31AA4"/>
    <w:rsid w:val="00C3456F"/>
    <w:rsid w:val="00C55FFF"/>
    <w:rsid w:val="00C9204B"/>
    <w:rsid w:val="00CA6CD4"/>
    <w:rsid w:val="00CB58B2"/>
    <w:rsid w:val="00CB5C24"/>
    <w:rsid w:val="00CC5773"/>
    <w:rsid w:val="00CC7BCC"/>
    <w:rsid w:val="00D03C7B"/>
    <w:rsid w:val="00D14D9C"/>
    <w:rsid w:val="00D231DD"/>
    <w:rsid w:val="00D265C3"/>
    <w:rsid w:val="00D34B9D"/>
    <w:rsid w:val="00D53C07"/>
    <w:rsid w:val="00D87E2F"/>
    <w:rsid w:val="00D93B84"/>
    <w:rsid w:val="00DA7B20"/>
    <w:rsid w:val="00DB31D9"/>
    <w:rsid w:val="00DC2F12"/>
    <w:rsid w:val="00DC52B2"/>
    <w:rsid w:val="00DD7AF8"/>
    <w:rsid w:val="00DE32DB"/>
    <w:rsid w:val="00E04CCB"/>
    <w:rsid w:val="00E34DC2"/>
    <w:rsid w:val="00E411BB"/>
    <w:rsid w:val="00E46320"/>
    <w:rsid w:val="00E54CBB"/>
    <w:rsid w:val="00E64EFE"/>
    <w:rsid w:val="00E80CC9"/>
    <w:rsid w:val="00E815FE"/>
    <w:rsid w:val="00EA16BF"/>
    <w:rsid w:val="00EB156E"/>
    <w:rsid w:val="00EB32B1"/>
    <w:rsid w:val="00EC5006"/>
    <w:rsid w:val="00ED2E2E"/>
    <w:rsid w:val="00EF4572"/>
    <w:rsid w:val="00EF53CA"/>
    <w:rsid w:val="00F066F0"/>
    <w:rsid w:val="00F07DE9"/>
    <w:rsid w:val="00F10E42"/>
    <w:rsid w:val="00F21DF6"/>
    <w:rsid w:val="00F5222C"/>
    <w:rsid w:val="00F6251B"/>
    <w:rsid w:val="00FB2195"/>
    <w:rsid w:val="00FB36F4"/>
    <w:rsid w:val="00FC0003"/>
    <w:rsid w:val="00FF029F"/>
    <w:rsid w:val="00FF2C15"/>
    <w:rsid w:val="00FF6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37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7B3"/>
    <w:pPr>
      <w:ind w:firstLineChars="200" w:firstLine="420"/>
    </w:pPr>
  </w:style>
  <w:style w:type="character" w:styleId="PlaceholderText">
    <w:name w:val="Placeholder Text"/>
    <w:basedOn w:val="DefaultParagraphFont"/>
    <w:uiPriority w:val="99"/>
    <w:semiHidden/>
    <w:rsid w:val="001525E4"/>
    <w:rPr>
      <w:color w:val="808080"/>
    </w:rPr>
  </w:style>
  <w:style w:type="paragraph" w:styleId="BalloonText">
    <w:name w:val="Balloon Text"/>
    <w:basedOn w:val="Normal"/>
    <w:link w:val="BalloonTextChar"/>
    <w:uiPriority w:val="99"/>
    <w:semiHidden/>
    <w:unhideWhenUsed/>
    <w:rsid w:val="008F44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44C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nul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null)"/><Relationship Id="rId10" Type="http://schemas.openxmlformats.org/officeDocument/2006/relationships/image" Target="media/image5.(nul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A65663-FA32-F74F-AFFF-A843DB6F5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13</Pages>
  <Words>986</Words>
  <Characters>5626</Characters>
  <Application>Microsoft Macintosh Word</Application>
  <DocSecurity>0</DocSecurity>
  <Lines>46</Lines>
  <Paragraphs>13</Paragraphs>
  <ScaleCrop>false</ScaleCrop>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84</cp:revision>
  <dcterms:created xsi:type="dcterms:W3CDTF">2018-01-21T01:41:00Z</dcterms:created>
  <dcterms:modified xsi:type="dcterms:W3CDTF">2018-03-21T06:35:00Z</dcterms:modified>
</cp:coreProperties>
</file>